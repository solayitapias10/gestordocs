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2DAEE" w14:textId="77777777" w:rsidR="009B0A32" w:rsidRPr="00070809" w:rsidRDefault="00945812" w:rsidP="00945812">
      <w:pPr>
        <w:pStyle w:val="Ttulo2"/>
        <w:rPr>
          <w:rFonts w:ascii="Frutiger LT Com 45 Light" w:hAnsi="Frutiger LT Com 45 Light"/>
        </w:rPr>
      </w:pPr>
      <w:r w:rsidRPr="00070809">
        <w:rPr>
          <w:rFonts w:ascii="Frutiger LT Com 45 Light" w:hAnsi="Frutiger LT Com 45 Light"/>
        </w:rPr>
        <w:t>Testing summary:</w:t>
      </w:r>
    </w:p>
    <w:tbl>
      <w:tblPr>
        <w:tblStyle w:val="Tablaconcuadrcula"/>
        <w:tblW w:w="0" w:type="auto"/>
        <w:tblLook w:val="04A0" w:firstRow="1" w:lastRow="0" w:firstColumn="1" w:lastColumn="0" w:noHBand="0" w:noVBand="1"/>
      </w:tblPr>
      <w:tblGrid>
        <w:gridCol w:w="2518"/>
        <w:gridCol w:w="7229"/>
      </w:tblGrid>
      <w:tr w:rsidR="00945812" w:rsidRPr="00070809" w14:paraId="1DF4C39D" w14:textId="77777777" w:rsidTr="002A140C">
        <w:tc>
          <w:tcPr>
            <w:tcW w:w="2518" w:type="dxa"/>
          </w:tcPr>
          <w:p w14:paraId="01D5CB5C" w14:textId="77777777" w:rsidR="00945812" w:rsidRPr="00070809" w:rsidRDefault="00945812" w:rsidP="00945812">
            <w:pPr>
              <w:rPr>
                <w:rFonts w:ascii="Frutiger LT Com 45 Light" w:hAnsi="Frutiger LT Com 45 Light"/>
              </w:rPr>
            </w:pPr>
            <w:r w:rsidRPr="00070809">
              <w:rPr>
                <w:rFonts w:ascii="Frutiger LT Com 45 Light" w:hAnsi="Frutiger LT Com 45 Light"/>
              </w:rPr>
              <w:t xml:space="preserve">Project </w:t>
            </w:r>
            <w:proofErr w:type="spellStart"/>
            <w:r w:rsidRPr="00070809">
              <w:rPr>
                <w:rFonts w:ascii="Frutiger LT Com 45 Light" w:hAnsi="Frutiger LT Com 45 Light"/>
              </w:rPr>
              <w:t>Name</w:t>
            </w:r>
            <w:proofErr w:type="spellEnd"/>
          </w:p>
        </w:tc>
        <w:tc>
          <w:tcPr>
            <w:tcW w:w="7229" w:type="dxa"/>
          </w:tcPr>
          <w:p w14:paraId="01E7354F" w14:textId="1D528FA5" w:rsidR="00945812" w:rsidRPr="00070809" w:rsidRDefault="00004594" w:rsidP="00945812">
            <w:pPr>
              <w:rPr>
                <w:rFonts w:ascii="Frutiger LT Com 45 Light" w:hAnsi="Frutiger LT Com 45 Light"/>
              </w:rPr>
            </w:pPr>
            <w:proofErr w:type="spellStart"/>
            <w:r>
              <w:rPr>
                <w:rFonts w:ascii="Frutiger LT Com 45 Light" w:hAnsi="Frutiger LT Com 45 Light"/>
              </w:rPr>
              <w:t>Gestordocs</w:t>
            </w:r>
            <w:proofErr w:type="spellEnd"/>
          </w:p>
        </w:tc>
      </w:tr>
      <w:tr w:rsidR="00945812" w:rsidRPr="00070809" w14:paraId="2737C2D7" w14:textId="77777777" w:rsidTr="002A140C">
        <w:tc>
          <w:tcPr>
            <w:tcW w:w="2518" w:type="dxa"/>
          </w:tcPr>
          <w:p w14:paraId="52011314" w14:textId="77777777" w:rsidR="00945812" w:rsidRPr="00070809" w:rsidRDefault="00945812" w:rsidP="00945812">
            <w:pPr>
              <w:rPr>
                <w:rFonts w:ascii="Frutiger LT Com 45 Light" w:hAnsi="Frutiger LT Com 45 Light"/>
              </w:rPr>
            </w:pPr>
            <w:proofErr w:type="spellStart"/>
            <w:r w:rsidRPr="00070809">
              <w:rPr>
                <w:rFonts w:ascii="Frutiger LT Com 45 Light" w:hAnsi="Frutiger LT Com 45 Light"/>
              </w:rPr>
              <w:t>Release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Version</w:t>
            </w:r>
            <w:proofErr w:type="spellEnd"/>
          </w:p>
        </w:tc>
        <w:tc>
          <w:tcPr>
            <w:tcW w:w="7229" w:type="dxa"/>
          </w:tcPr>
          <w:p w14:paraId="0E45CF8B" w14:textId="5FB4C51F" w:rsidR="00945812" w:rsidRPr="00070809" w:rsidRDefault="00200A33" w:rsidP="00945812">
            <w:pPr>
              <w:rPr>
                <w:rFonts w:ascii="Frutiger LT Com 45 Light" w:hAnsi="Frutiger LT Com 45 Light"/>
              </w:rPr>
            </w:pPr>
            <w:r>
              <w:rPr>
                <w:rFonts w:ascii="Frutiger LT Com 45 Light" w:hAnsi="Frutiger LT Com 45 Light"/>
              </w:rPr>
              <w:t>V. 1.0</w:t>
            </w:r>
          </w:p>
        </w:tc>
      </w:tr>
      <w:tr w:rsidR="00945812" w:rsidRPr="00004594" w14:paraId="45DE4FC1" w14:textId="77777777" w:rsidTr="002A140C">
        <w:tc>
          <w:tcPr>
            <w:tcW w:w="2518" w:type="dxa"/>
          </w:tcPr>
          <w:p w14:paraId="213A868D" w14:textId="77777777" w:rsidR="00945812" w:rsidRPr="00070809" w:rsidRDefault="00945812" w:rsidP="00945812">
            <w:pPr>
              <w:rPr>
                <w:rFonts w:ascii="Frutiger LT Com 45 Light" w:hAnsi="Frutiger LT Com 45 Light"/>
              </w:rPr>
            </w:pPr>
            <w:proofErr w:type="spellStart"/>
            <w:r w:rsidRPr="00070809">
              <w:rPr>
                <w:rFonts w:ascii="Frutiger LT Com 45 Light" w:hAnsi="Frutiger LT Com 45 Light"/>
              </w:rPr>
              <w:t>Tester</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Name</w:t>
            </w:r>
            <w:proofErr w:type="spellEnd"/>
          </w:p>
        </w:tc>
        <w:tc>
          <w:tcPr>
            <w:tcW w:w="7229" w:type="dxa"/>
          </w:tcPr>
          <w:p w14:paraId="5D489DE5" w14:textId="3014CCBA" w:rsidR="00200A33" w:rsidRPr="00004594" w:rsidRDefault="00004594" w:rsidP="00945812">
            <w:pPr>
              <w:rPr>
                <w:rFonts w:ascii="Frutiger LT Com 45 Light" w:hAnsi="Frutiger LT Com 45 Light"/>
                <w:lang w:val="es-419"/>
              </w:rPr>
            </w:pPr>
            <w:r>
              <w:rPr>
                <w:rFonts w:ascii="Frutiger LT Com 45 Light" w:hAnsi="Frutiger LT Com 45 Light"/>
                <w:lang w:val="es-419"/>
              </w:rPr>
              <w:t>David Fernando Carrillo Ramírez</w:t>
            </w:r>
          </w:p>
        </w:tc>
      </w:tr>
      <w:tr w:rsidR="00945812" w:rsidRPr="00070809" w14:paraId="530E6ADB" w14:textId="77777777" w:rsidTr="002A140C">
        <w:tc>
          <w:tcPr>
            <w:tcW w:w="2518" w:type="dxa"/>
          </w:tcPr>
          <w:p w14:paraId="7CA678B9" w14:textId="77777777" w:rsidR="00945812" w:rsidRPr="00070809" w:rsidRDefault="00945812" w:rsidP="00945812">
            <w:pPr>
              <w:rPr>
                <w:rFonts w:ascii="Frutiger LT Com 45 Light" w:hAnsi="Frutiger LT Com 45 Light"/>
              </w:rPr>
            </w:pPr>
            <w:proofErr w:type="spellStart"/>
            <w:r w:rsidRPr="00070809">
              <w:rPr>
                <w:rFonts w:ascii="Frutiger LT Com 45 Light" w:hAnsi="Frutiger LT Com 45 Light"/>
              </w:rPr>
              <w:t>Testing</w:t>
            </w:r>
            <w:proofErr w:type="spellEnd"/>
            <w:r w:rsidRPr="00070809">
              <w:rPr>
                <w:rFonts w:ascii="Frutiger LT Com 45 Light" w:hAnsi="Frutiger LT Com 45 Light"/>
              </w:rPr>
              <w:t xml:space="preserve"> Date(s)</w:t>
            </w:r>
          </w:p>
        </w:tc>
        <w:tc>
          <w:tcPr>
            <w:tcW w:w="7229" w:type="dxa"/>
          </w:tcPr>
          <w:p w14:paraId="19725AB4" w14:textId="2818ABC9" w:rsidR="00945812" w:rsidRPr="00070809" w:rsidRDefault="00200A33" w:rsidP="00945812">
            <w:pPr>
              <w:rPr>
                <w:rFonts w:ascii="Frutiger LT Com 45 Light" w:hAnsi="Frutiger LT Com 45 Light"/>
              </w:rPr>
            </w:pPr>
            <w:r>
              <w:rPr>
                <w:rFonts w:ascii="Frutiger LT Com 45 Light" w:hAnsi="Frutiger LT Com 45 Light"/>
              </w:rPr>
              <w:t xml:space="preserve">Julio </w:t>
            </w:r>
            <w:r w:rsidR="00004594">
              <w:rPr>
                <w:rFonts w:ascii="Frutiger LT Com 45 Light" w:hAnsi="Frutiger LT Com 45 Light"/>
              </w:rPr>
              <w:t>3</w:t>
            </w:r>
            <w:r w:rsidR="003C3BDE">
              <w:rPr>
                <w:rFonts w:ascii="Frutiger LT Com 45 Light" w:hAnsi="Frutiger LT Com 45 Light"/>
              </w:rPr>
              <w:t>1</w:t>
            </w:r>
            <w:r>
              <w:rPr>
                <w:rFonts w:ascii="Frutiger LT Com 45 Light" w:hAnsi="Frutiger LT Com 45 Light"/>
              </w:rPr>
              <w:t xml:space="preserve"> de 2025</w:t>
            </w:r>
          </w:p>
        </w:tc>
      </w:tr>
    </w:tbl>
    <w:p w14:paraId="6B2627A0" w14:textId="77777777" w:rsidR="00945812" w:rsidRPr="00070809" w:rsidRDefault="00945812" w:rsidP="00945812">
      <w:pPr>
        <w:pStyle w:val="Ttulo2"/>
        <w:rPr>
          <w:rFonts w:ascii="Frutiger LT Com 45 Light" w:hAnsi="Frutiger LT Com 45 Light"/>
        </w:rPr>
      </w:pPr>
      <w:r w:rsidRPr="00070809">
        <w:rPr>
          <w:rFonts w:ascii="Frutiger LT Com 45 Light" w:hAnsi="Frutiger LT Com 45 Light"/>
        </w:rPr>
        <w:t>Description of testing information fields:</w:t>
      </w:r>
    </w:p>
    <w:tbl>
      <w:tblPr>
        <w:tblStyle w:val="WSI-Table"/>
        <w:tblW w:w="0" w:type="auto"/>
        <w:tblLook w:val="04A0" w:firstRow="1" w:lastRow="0" w:firstColumn="1" w:lastColumn="0" w:noHBand="0" w:noVBand="1"/>
      </w:tblPr>
      <w:tblGrid>
        <w:gridCol w:w="2410"/>
        <w:gridCol w:w="7444"/>
      </w:tblGrid>
      <w:tr w:rsidR="00945812" w:rsidRPr="00070809" w14:paraId="76848ED9" w14:textId="77777777" w:rsidTr="00945812">
        <w:trPr>
          <w:cnfStyle w:val="100000000000" w:firstRow="1" w:lastRow="0" w:firstColumn="0" w:lastColumn="0" w:oddVBand="0" w:evenVBand="0" w:oddHBand="0" w:evenHBand="0" w:firstRowFirstColumn="0" w:firstRowLastColumn="0" w:lastRowFirstColumn="0" w:lastRowLastColumn="0"/>
        </w:trPr>
        <w:tc>
          <w:tcPr>
            <w:tcW w:w="2410" w:type="dxa"/>
          </w:tcPr>
          <w:p w14:paraId="31CB1DB0" w14:textId="77777777" w:rsidR="00945812" w:rsidRPr="00070809" w:rsidRDefault="00945812" w:rsidP="00945812">
            <w:pPr>
              <w:rPr>
                <w:rFonts w:ascii="Frutiger LT Com 45 Light" w:hAnsi="Frutiger LT Com 45 Light"/>
              </w:rPr>
            </w:pPr>
            <w:r w:rsidRPr="00070809">
              <w:rPr>
                <w:rFonts w:ascii="Frutiger LT Com 45 Light" w:hAnsi="Frutiger LT Com 45 Light"/>
              </w:rPr>
              <w:t>Field</w:t>
            </w:r>
          </w:p>
        </w:tc>
        <w:tc>
          <w:tcPr>
            <w:tcW w:w="7444" w:type="dxa"/>
          </w:tcPr>
          <w:p w14:paraId="583EA674" w14:textId="77777777" w:rsidR="00945812" w:rsidRPr="00070809" w:rsidRDefault="00945812" w:rsidP="00945812">
            <w:pPr>
              <w:rPr>
                <w:rFonts w:ascii="Frutiger LT Com 45 Light" w:hAnsi="Frutiger LT Com 45 Light"/>
              </w:rPr>
            </w:pPr>
            <w:r w:rsidRPr="00070809">
              <w:rPr>
                <w:rFonts w:ascii="Frutiger LT Com 45 Light" w:hAnsi="Frutiger LT Com 45 Light"/>
              </w:rPr>
              <w:t>Description</w:t>
            </w:r>
          </w:p>
        </w:tc>
      </w:tr>
      <w:tr w:rsidR="00945812" w:rsidRPr="00070809" w14:paraId="06D4428F" w14:textId="77777777" w:rsidTr="00945812">
        <w:tc>
          <w:tcPr>
            <w:tcW w:w="2410" w:type="dxa"/>
          </w:tcPr>
          <w:p w14:paraId="56690B73" w14:textId="77777777" w:rsidR="00945812" w:rsidRPr="00070809" w:rsidRDefault="00945812" w:rsidP="00945812">
            <w:pPr>
              <w:rPr>
                <w:rFonts w:ascii="Frutiger LT Com 45 Light" w:hAnsi="Frutiger LT Com 45 Light"/>
              </w:rPr>
            </w:pPr>
            <w:r w:rsidRPr="00070809">
              <w:rPr>
                <w:rFonts w:ascii="Frutiger LT Com 45 Light" w:hAnsi="Frutiger LT Com 45 Light"/>
              </w:rPr>
              <w:t xml:space="preserve">Project </w:t>
            </w:r>
            <w:proofErr w:type="spellStart"/>
            <w:r w:rsidRPr="00070809">
              <w:rPr>
                <w:rFonts w:ascii="Frutiger LT Com 45 Light" w:hAnsi="Frutiger LT Com 45 Light"/>
              </w:rPr>
              <w:t>Name</w:t>
            </w:r>
            <w:proofErr w:type="spellEnd"/>
          </w:p>
        </w:tc>
        <w:tc>
          <w:tcPr>
            <w:tcW w:w="7444" w:type="dxa"/>
          </w:tcPr>
          <w:p w14:paraId="16E914EB" w14:textId="77777777" w:rsidR="00945812" w:rsidRPr="00070809" w:rsidRDefault="00945812" w:rsidP="00945812">
            <w:pPr>
              <w:rPr>
                <w:rFonts w:ascii="Frutiger LT Com 45 Light" w:hAnsi="Frutiger LT Com 45 Light"/>
              </w:rPr>
            </w:pPr>
            <w:proofErr w:type="spellStart"/>
            <w:r w:rsidRPr="00070809">
              <w:rPr>
                <w:rFonts w:ascii="Frutiger LT Com 45 Light" w:hAnsi="Frutiger LT Com 45 Light"/>
              </w:rPr>
              <w:t>The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name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of</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the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project</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being</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tested</w:t>
            </w:r>
            <w:proofErr w:type="spellEnd"/>
            <w:r w:rsidRPr="00070809">
              <w:rPr>
                <w:rFonts w:ascii="Frutiger LT Com 45 Light" w:hAnsi="Frutiger LT Com 45 Light"/>
              </w:rPr>
              <w:t>.</w:t>
            </w:r>
          </w:p>
        </w:tc>
      </w:tr>
      <w:tr w:rsidR="00945812" w:rsidRPr="00070809" w14:paraId="692D132A" w14:textId="77777777" w:rsidTr="00945812">
        <w:tc>
          <w:tcPr>
            <w:tcW w:w="2410" w:type="dxa"/>
          </w:tcPr>
          <w:p w14:paraId="180A0A7E" w14:textId="77777777" w:rsidR="00945812" w:rsidRPr="00070809" w:rsidRDefault="00945812" w:rsidP="00945812">
            <w:pPr>
              <w:rPr>
                <w:rFonts w:ascii="Frutiger LT Com 45 Light" w:hAnsi="Frutiger LT Com 45 Light"/>
              </w:rPr>
            </w:pPr>
            <w:proofErr w:type="spellStart"/>
            <w:r w:rsidRPr="00070809">
              <w:rPr>
                <w:rFonts w:ascii="Frutiger LT Com 45 Light" w:hAnsi="Frutiger LT Com 45 Light"/>
              </w:rPr>
              <w:t>Release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Version</w:t>
            </w:r>
            <w:proofErr w:type="spellEnd"/>
          </w:p>
        </w:tc>
        <w:tc>
          <w:tcPr>
            <w:tcW w:w="7444" w:type="dxa"/>
          </w:tcPr>
          <w:p w14:paraId="5441537F" w14:textId="77777777" w:rsidR="00945812" w:rsidRPr="00070809" w:rsidRDefault="00945812" w:rsidP="00945812">
            <w:pPr>
              <w:rPr>
                <w:rFonts w:ascii="Frutiger LT Com 45 Light" w:hAnsi="Frutiger LT Com 45 Light"/>
              </w:rPr>
            </w:pPr>
            <w:proofErr w:type="spellStart"/>
            <w:r w:rsidRPr="00070809">
              <w:rPr>
                <w:rFonts w:ascii="Frutiger LT Com 45 Light" w:hAnsi="Frutiger LT Com 45 Light"/>
              </w:rPr>
              <w:t>The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version</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of</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the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project</w:t>
            </w:r>
            <w:proofErr w:type="spellEnd"/>
            <w:r w:rsidRPr="00070809">
              <w:rPr>
                <w:rFonts w:ascii="Frutiger LT Com 45 Light" w:hAnsi="Frutiger LT Com 45 Light"/>
              </w:rPr>
              <w:t>/software (</w:t>
            </w:r>
            <w:proofErr w:type="spellStart"/>
            <w:r w:rsidRPr="00070809">
              <w:rPr>
                <w:rFonts w:ascii="Frutiger LT Com 45 Light" w:hAnsi="Frutiger LT Com 45 Light"/>
              </w:rPr>
              <w:t>first</w:t>
            </w:r>
            <w:proofErr w:type="spellEnd"/>
            <w:r w:rsidRPr="00070809">
              <w:rPr>
                <w:rFonts w:ascii="Frutiger LT Com 45 Light" w:hAnsi="Frutiger LT Com 45 Light"/>
              </w:rPr>
              <w:t xml:space="preserve"> test </w:t>
            </w:r>
            <w:proofErr w:type="spellStart"/>
            <w:r w:rsidRPr="00070809">
              <w:rPr>
                <w:rFonts w:ascii="Frutiger LT Com 45 Light" w:hAnsi="Frutiger LT Com 45 Light"/>
              </w:rPr>
              <w:t>could</w:t>
            </w:r>
            <w:proofErr w:type="spellEnd"/>
            <w:r w:rsidRPr="00070809">
              <w:rPr>
                <w:rFonts w:ascii="Frutiger LT Com 45 Light" w:hAnsi="Frutiger LT Com 45 Light"/>
              </w:rPr>
              <w:t xml:space="preserve"> be </w:t>
            </w:r>
            <w:proofErr w:type="spellStart"/>
            <w:r w:rsidRPr="00070809">
              <w:rPr>
                <w:rFonts w:ascii="Frutiger LT Com 45 Light" w:hAnsi="Frutiger LT Com 45 Light"/>
              </w:rPr>
              <w:t>considered</w:t>
            </w:r>
            <w:proofErr w:type="spellEnd"/>
            <w:r w:rsidRPr="00070809">
              <w:rPr>
                <w:rFonts w:ascii="Frutiger LT Com 45 Light" w:hAnsi="Frutiger LT Com 45 Light"/>
              </w:rPr>
              <w:t xml:space="preserve"> 1.0).</w:t>
            </w:r>
          </w:p>
        </w:tc>
      </w:tr>
      <w:tr w:rsidR="00945812" w:rsidRPr="00070809" w14:paraId="71AA540F" w14:textId="77777777" w:rsidTr="00945812">
        <w:tc>
          <w:tcPr>
            <w:tcW w:w="2410" w:type="dxa"/>
          </w:tcPr>
          <w:p w14:paraId="01451EE8" w14:textId="77777777" w:rsidR="00945812" w:rsidRPr="00070809" w:rsidRDefault="00945812" w:rsidP="00945812">
            <w:pPr>
              <w:rPr>
                <w:rFonts w:ascii="Frutiger LT Com 45 Light" w:hAnsi="Frutiger LT Com 45 Light"/>
              </w:rPr>
            </w:pPr>
            <w:proofErr w:type="spellStart"/>
            <w:r w:rsidRPr="00070809">
              <w:rPr>
                <w:rFonts w:ascii="Frutiger LT Com 45 Light" w:hAnsi="Frutiger LT Com 45 Light"/>
              </w:rPr>
              <w:t>Tester</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Name</w:t>
            </w:r>
            <w:proofErr w:type="spellEnd"/>
          </w:p>
        </w:tc>
        <w:tc>
          <w:tcPr>
            <w:tcW w:w="7444" w:type="dxa"/>
          </w:tcPr>
          <w:p w14:paraId="53BF6C4B" w14:textId="77777777" w:rsidR="00945812" w:rsidRPr="00070809" w:rsidRDefault="00945812" w:rsidP="00945812">
            <w:pPr>
              <w:rPr>
                <w:rFonts w:ascii="Frutiger LT Com 45 Light" w:hAnsi="Frutiger LT Com 45 Light"/>
              </w:rPr>
            </w:pPr>
            <w:proofErr w:type="spellStart"/>
            <w:r w:rsidRPr="00070809">
              <w:rPr>
                <w:rFonts w:ascii="Frutiger LT Com 45 Light" w:hAnsi="Frutiger LT Com 45 Light"/>
              </w:rPr>
              <w:t>Name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of</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tester</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who</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carried</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out</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these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tests</w:t>
            </w:r>
            <w:proofErr w:type="spellEnd"/>
            <w:r w:rsidRPr="00070809">
              <w:rPr>
                <w:rFonts w:ascii="Frutiger LT Com 45 Light" w:hAnsi="Frutiger LT Com 45 Light"/>
              </w:rPr>
              <w:t>.</w:t>
            </w:r>
          </w:p>
        </w:tc>
      </w:tr>
      <w:tr w:rsidR="00945812" w:rsidRPr="00070809" w14:paraId="358166F0" w14:textId="77777777" w:rsidTr="00945812">
        <w:tc>
          <w:tcPr>
            <w:tcW w:w="2410" w:type="dxa"/>
          </w:tcPr>
          <w:p w14:paraId="2E67AE73" w14:textId="77777777" w:rsidR="00945812" w:rsidRPr="00070809" w:rsidRDefault="00945812" w:rsidP="00945812">
            <w:pPr>
              <w:rPr>
                <w:rFonts w:ascii="Frutiger LT Com 45 Light" w:hAnsi="Frutiger LT Com 45 Light"/>
              </w:rPr>
            </w:pPr>
            <w:proofErr w:type="spellStart"/>
            <w:r w:rsidRPr="00070809">
              <w:rPr>
                <w:rFonts w:ascii="Frutiger LT Com 45 Light" w:hAnsi="Frutiger LT Com 45 Light"/>
              </w:rPr>
              <w:t>Testing</w:t>
            </w:r>
            <w:proofErr w:type="spellEnd"/>
            <w:r w:rsidRPr="00070809">
              <w:rPr>
                <w:rFonts w:ascii="Frutiger LT Com 45 Light" w:hAnsi="Frutiger LT Com 45 Light"/>
              </w:rPr>
              <w:t xml:space="preserve"> Date(s)</w:t>
            </w:r>
          </w:p>
        </w:tc>
        <w:tc>
          <w:tcPr>
            <w:tcW w:w="7444" w:type="dxa"/>
          </w:tcPr>
          <w:p w14:paraId="5A9C33F0" w14:textId="77777777" w:rsidR="00945812" w:rsidRPr="00070809" w:rsidRDefault="00945812" w:rsidP="00945812">
            <w:pPr>
              <w:rPr>
                <w:rFonts w:ascii="Frutiger LT Com 45 Light" w:hAnsi="Frutiger LT Com 45 Light"/>
              </w:rPr>
            </w:pPr>
            <w:r w:rsidRPr="00070809">
              <w:rPr>
                <w:rFonts w:ascii="Frutiger LT Com 45 Light" w:hAnsi="Frutiger LT Com 45 Light"/>
              </w:rPr>
              <w:t xml:space="preserve">Date(s) </w:t>
            </w:r>
            <w:proofErr w:type="spellStart"/>
            <w:r w:rsidRPr="00070809">
              <w:rPr>
                <w:rFonts w:ascii="Frutiger LT Com 45 Light" w:hAnsi="Frutiger LT Com 45 Light"/>
              </w:rPr>
              <w:t>when</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tests</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carried</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out</w:t>
            </w:r>
            <w:proofErr w:type="spellEnd"/>
            <w:r w:rsidRPr="00070809">
              <w:rPr>
                <w:rFonts w:ascii="Frutiger LT Com 45 Light" w:hAnsi="Frutiger LT Com 45 Light"/>
              </w:rPr>
              <w:t xml:space="preserve"> - </w:t>
            </w:r>
            <w:proofErr w:type="spellStart"/>
            <w:r w:rsidRPr="00070809">
              <w:rPr>
                <w:rFonts w:ascii="Frutiger LT Com 45 Light" w:hAnsi="Frutiger LT Com 45 Light"/>
              </w:rPr>
              <w:t>this</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could</w:t>
            </w:r>
            <w:proofErr w:type="spellEnd"/>
            <w:r w:rsidRPr="00070809">
              <w:rPr>
                <w:rFonts w:ascii="Frutiger LT Com 45 Light" w:hAnsi="Frutiger LT Com 45 Light"/>
              </w:rPr>
              <w:t xml:space="preserve"> be a single </w:t>
            </w:r>
            <w:proofErr w:type="spellStart"/>
            <w:r w:rsidRPr="00070809">
              <w:rPr>
                <w:rFonts w:ascii="Frutiger LT Com 45 Light" w:hAnsi="Frutiger LT Com 45 Light"/>
              </w:rPr>
              <w:t>day</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or</w:t>
            </w:r>
            <w:proofErr w:type="spellEnd"/>
            <w:r w:rsidRPr="00070809">
              <w:rPr>
                <w:rFonts w:ascii="Frutiger LT Com 45 Light" w:hAnsi="Frutiger LT Com 45 Light"/>
              </w:rPr>
              <w:t xml:space="preserve"> a series </w:t>
            </w:r>
            <w:proofErr w:type="spellStart"/>
            <w:r w:rsidRPr="00070809">
              <w:rPr>
                <w:rFonts w:ascii="Frutiger LT Com 45 Light" w:hAnsi="Frutiger LT Com 45 Light"/>
              </w:rPr>
              <w:t>of</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days</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If</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tests</w:t>
            </w:r>
            <w:proofErr w:type="spellEnd"/>
            <w:r w:rsidRPr="00070809">
              <w:rPr>
                <w:rFonts w:ascii="Frutiger LT Com 45 Light" w:hAnsi="Frutiger LT Com 45 Light"/>
              </w:rPr>
              <w:t xml:space="preserve"> are spread </w:t>
            </w:r>
            <w:proofErr w:type="spellStart"/>
            <w:r w:rsidRPr="00070809">
              <w:rPr>
                <w:rFonts w:ascii="Frutiger LT Com 45 Light" w:hAnsi="Frutiger LT Com 45 Light"/>
              </w:rPr>
              <w:t>across</w:t>
            </w:r>
            <w:proofErr w:type="spellEnd"/>
            <w:r w:rsidRPr="00070809">
              <w:rPr>
                <w:rFonts w:ascii="Frutiger LT Com 45 Light" w:hAnsi="Frutiger LT Com 45 Light"/>
              </w:rPr>
              <w:t xml:space="preserve"> a </w:t>
            </w:r>
            <w:proofErr w:type="spellStart"/>
            <w:r w:rsidRPr="00070809">
              <w:rPr>
                <w:rFonts w:ascii="Frutiger LT Com 45 Light" w:hAnsi="Frutiger LT Com 45 Light"/>
              </w:rPr>
              <w:t>larger</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period</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of</w:t>
            </w:r>
            <w:proofErr w:type="spellEnd"/>
            <w:r w:rsidRPr="00070809">
              <w:rPr>
                <w:rFonts w:ascii="Frutiger LT Com 45 Light" w:hAnsi="Frutiger LT Com 45 Light"/>
              </w:rPr>
              <w:t xml:space="preserve"> time, a </w:t>
            </w:r>
            <w:proofErr w:type="spellStart"/>
            <w:r w:rsidRPr="00070809">
              <w:rPr>
                <w:rFonts w:ascii="Frutiger LT Com 45 Light" w:hAnsi="Frutiger LT Com 45 Light"/>
              </w:rPr>
              <w:t>testing</w:t>
            </w:r>
            <w:proofErr w:type="spellEnd"/>
            <w:r w:rsidRPr="00070809">
              <w:rPr>
                <w:rFonts w:ascii="Frutiger LT Com 45 Light" w:hAnsi="Frutiger LT Com 45 Light"/>
              </w:rPr>
              <w:t xml:space="preserve"> date </w:t>
            </w:r>
            <w:proofErr w:type="spellStart"/>
            <w:r w:rsidRPr="00070809">
              <w:rPr>
                <w:rFonts w:ascii="Frutiger LT Com 45 Light" w:hAnsi="Frutiger LT Com 45 Light"/>
              </w:rPr>
              <w:t>could</w:t>
            </w:r>
            <w:proofErr w:type="spellEnd"/>
            <w:r w:rsidRPr="00070809">
              <w:rPr>
                <w:rFonts w:ascii="Frutiger LT Com 45 Light" w:hAnsi="Frutiger LT Com 45 Light"/>
              </w:rPr>
              <w:t xml:space="preserve"> be </w:t>
            </w:r>
            <w:proofErr w:type="spellStart"/>
            <w:r w:rsidRPr="00070809">
              <w:rPr>
                <w:rFonts w:ascii="Frutiger LT Com 45 Light" w:hAnsi="Frutiger LT Com 45 Light"/>
              </w:rPr>
              <w:t>noted</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for</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each</w:t>
            </w:r>
            <w:proofErr w:type="spellEnd"/>
            <w:r w:rsidRPr="00070809">
              <w:rPr>
                <w:rFonts w:ascii="Frutiger LT Com 45 Light" w:hAnsi="Frutiger LT Com 45 Light"/>
              </w:rPr>
              <w:t xml:space="preserve"> test case.</w:t>
            </w:r>
          </w:p>
        </w:tc>
      </w:tr>
      <w:tr w:rsidR="00945812" w:rsidRPr="00070809" w14:paraId="6090C416" w14:textId="77777777" w:rsidTr="00945812">
        <w:tc>
          <w:tcPr>
            <w:tcW w:w="2410" w:type="dxa"/>
          </w:tcPr>
          <w:p w14:paraId="4056DC7B" w14:textId="77777777" w:rsidR="00945812" w:rsidRPr="00070809" w:rsidRDefault="00945812" w:rsidP="00945812">
            <w:pPr>
              <w:rPr>
                <w:rFonts w:ascii="Frutiger LT Com 45 Light" w:hAnsi="Frutiger LT Com 45 Light"/>
              </w:rPr>
            </w:pPr>
            <w:r w:rsidRPr="00070809">
              <w:rPr>
                <w:rFonts w:ascii="Frutiger LT Com 45 Light" w:hAnsi="Frutiger LT Com 45 Light"/>
              </w:rPr>
              <w:t>Test Case #</w:t>
            </w:r>
          </w:p>
        </w:tc>
        <w:tc>
          <w:tcPr>
            <w:tcW w:w="7444" w:type="dxa"/>
          </w:tcPr>
          <w:p w14:paraId="5F55259C" w14:textId="77777777" w:rsidR="00945812" w:rsidRPr="00070809" w:rsidRDefault="00945812" w:rsidP="00945812">
            <w:pPr>
              <w:rPr>
                <w:rFonts w:ascii="Frutiger LT Com 45 Light" w:hAnsi="Frutiger LT Com 45 Light"/>
              </w:rPr>
            </w:pPr>
            <w:proofErr w:type="spellStart"/>
            <w:r w:rsidRPr="00070809">
              <w:rPr>
                <w:rFonts w:ascii="Frutiger LT Com 45 Light" w:hAnsi="Frutiger LT Com 45 Light"/>
              </w:rPr>
              <w:t>Unique</w:t>
            </w:r>
            <w:proofErr w:type="spellEnd"/>
            <w:r w:rsidRPr="00070809">
              <w:rPr>
                <w:rFonts w:ascii="Frutiger LT Com 45 Light" w:hAnsi="Frutiger LT Com 45 Light"/>
              </w:rPr>
              <w:t xml:space="preserve"> ID </w:t>
            </w:r>
            <w:proofErr w:type="spellStart"/>
            <w:r w:rsidRPr="00070809">
              <w:rPr>
                <w:rFonts w:ascii="Frutiger LT Com 45 Light" w:hAnsi="Frutiger LT Com 45 Light"/>
              </w:rPr>
              <w:t>for</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each</w:t>
            </w:r>
            <w:proofErr w:type="spellEnd"/>
            <w:r w:rsidRPr="00070809">
              <w:rPr>
                <w:rFonts w:ascii="Frutiger LT Com 45 Light" w:hAnsi="Frutiger LT Com 45 Light"/>
              </w:rPr>
              <w:t xml:space="preserve"> test case. </w:t>
            </w:r>
            <w:proofErr w:type="spellStart"/>
            <w:r w:rsidRPr="00070809">
              <w:rPr>
                <w:rFonts w:ascii="Frutiger LT Com 45 Light" w:hAnsi="Frutiger LT Com 45 Light"/>
              </w:rPr>
              <w:t>Follow</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some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convention</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to</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indicate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types</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of</w:t>
            </w:r>
            <w:proofErr w:type="spellEnd"/>
            <w:r w:rsidRPr="00070809">
              <w:rPr>
                <w:rFonts w:ascii="Frutiger LT Com 45 Light" w:hAnsi="Frutiger LT Com 45 Light"/>
              </w:rPr>
              <w:t xml:space="preserve"> test. </w:t>
            </w:r>
            <w:proofErr w:type="spellStart"/>
            <w:r w:rsidRPr="00070809">
              <w:rPr>
                <w:rFonts w:ascii="Frutiger LT Com 45 Light" w:hAnsi="Frutiger LT Com 45 Light"/>
              </w:rPr>
              <w:t>E.g</w:t>
            </w:r>
            <w:proofErr w:type="spellEnd"/>
            <w:r w:rsidRPr="00070809">
              <w:rPr>
                <w:rFonts w:ascii="Frutiger LT Com 45 Light" w:hAnsi="Frutiger LT Com 45 Light"/>
              </w:rPr>
              <w:t>. ‘TC_UI_1</w:t>
            </w:r>
            <w:r w:rsidRPr="00070809">
              <w:rPr>
                <w:rFonts w:cs="Arial"/>
              </w:rPr>
              <w:t>′</w:t>
            </w:r>
            <w:r w:rsidRPr="00070809">
              <w:rPr>
                <w:rFonts w:ascii="Frutiger LT Com 45 Light" w:hAnsi="Frutiger LT Com 45 Light"/>
              </w:rPr>
              <w:t xml:space="preserve"> </w:t>
            </w:r>
            <w:proofErr w:type="spellStart"/>
            <w:r w:rsidRPr="00070809">
              <w:rPr>
                <w:rFonts w:ascii="Frutiger LT Com 45 Light" w:hAnsi="Frutiger LT Com 45 Light"/>
              </w:rPr>
              <w:t>indicating</w:t>
            </w:r>
            <w:proofErr w:type="spellEnd"/>
            <w:r w:rsidRPr="00070809">
              <w:rPr>
                <w:rFonts w:ascii="Frutiger LT Com 45 Light" w:hAnsi="Frutiger LT Com 45 Light"/>
              </w:rPr>
              <w:t xml:space="preserve"> </w:t>
            </w:r>
            <w:r w:rsidRPr="00070809">
              <w:rPr>
                <w:rFonts w:ascii="Frutiger LT Com 45 Light" w:hAnsi="Frutiger LT Com 45 Light" w:cs="Frutiger LT Com 45 Light"/>
              </w:rPr>
              <w:t>‘</w:t>
            </w:r>
            <w:proofErr w:type="spellStart"/>
            <w:r w:rsidRPr="00070809">
              <w:rPr>
                <w:rFonts w:ascii="Frutiger LT Com 45 Light" w:hAnsi="Frutiger LT Com 45 Light"/>
              </w:rPr>
              <w:t>user</w:t>
            </w:r>
            <w:proofErr w:type="spellEnd"/>
            <w:r w:rsidRPr="00070809">
              <w:rPr>
                <w:rFonts w:ascii="Frutiger LT Com 45 Light" w:hAnsi="Frutiger LT Com 45 Light"/>
              </w:rPr>
              <w:t xml:space="preserve"> interface test case #1</w:t>
            </w:r>
            <w:r w:rsidRPr="00070809">
              <w:rPr>
                <w:rFonts w:cs="Arial"/>
              </w:rPr>
              <w:t>′</w:t>
            </w:r>
            <w:r w:rsidRPr="00070809">
              <w:rPr>
                <w:rFonts w:ascii="Frutiger LT Com 45 Light" w:hAnsi="Frutiger LT Com 45 Light"/>
              </w:rPr>
              <w:t>.</w:t>
            </w:r>
          </w:p>
        </w:tc>
      </w:tr>
      <w:tr w:rsidR="00945812" w:rsidRPr="00070809" w14:paraId="2365FAAE" w14:textId="77777777" w:rsidTr="00945812">
        <w:tc>
          <w:tcPr>
            <w:tcW w:w="2410" w:type="dxa"/>
          </w:tcPr>
          <w:p w14:paraId="2CBF67D8" w14:textId="77777777" w:rsidR="00945812" w:rsidRPr="00070809" w:rsidRDefault="00945812" w:rsidP="00945812">
            <w:pPr>
              <w:rPr>
                <w:rFonts w:ascii="Frutiger LT Com 45 Light" w:hAnsi="Frutiger LT Com 45 Light"/>
              </w:rPr>
            </w:pPr>
            <w:r w:rsidRPr="00070809">
              <w:rPr>
                <w:rFonts w:ascii="Frutiger LT Com 45 Light" w:hAnsi="Frutiger LT Com 45 Light"/>
              </w:rPr>
              <w:t xml:space="preserve">Test </w:t>
            </w:r>
            <w:proofErr w:type="spellStart"/>
            <w:r w:rsidRPr="00070809">
              <w:rPr>
                <w:rFonts w:ascii="Frutiger LT Com 45 Light" w:hAnsi="Frutiger LT Com 45 Light"/>
              </w:rPr>
              <w:t>Priority</w:t>
            </w:r>
            <w:proofErr w:type="spellEnd"/>
          </w:p>
          <w:p w14:paraId="45FF99DE" w14:textId="77777777" w:rsidR="00945812" w:rsidRPr="00070809" w:rsidRDefault="00945812" w:rsidP="00945812">
            <w:pPr>
              <w:rPr>
                <w:rFonts w:ascii="Frutiger LT Com 45 Light" w:hAnsi="Frutiger LT Com 45 Light"/>
              </w:rPr>
            </w:pPr>
            <w:r w:rsidRPr="00070809">
              <w:rPr>
                <w:rFonts w:ascii="Frutiger LT Com 45 Light" w:hAnsi="Frutiger LT Com 45 Light"/>
              </w:rPr>
              <w:t>(Low/Medium/High)</w:t>
            </w:r>
          </w:p>
        </w:tc>
        <w:tc>
          <w:tcPr>
            <w:tcW w:w="7444" w:type="dxa"/>
          </w:tcPr>
          <w:p w14:paraId="79BEAFAA" w14:textId="77777777" w:rsidR="00945812" w:rsidRPr="00070809" w:rsidRDefault="00945812" w:rsidP="00945812">
            <w:pPr>
              <w:rPr>
                <w:rFonts w:ascii="Frutiger LT Com 45 Light" w:hAnsi="Frutiger LT Com 45 Light"/>
              </w:rPr>
            </w:pPr>
            <w:proofErr w:type="spellStart"/>
            <w:r w:rsidRPr="00070809">
              <w:rPr>
                <w:rFonts w:ascii="Frutiger LT Com 45 Light" w:hAnsi="Frutiger LT Com 45 Light"/>
              </w:rPr>
              <w:t>How</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important</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each</w:t>
            </w:r>
            <w:proofErr w:type="spellEnd"/>
            <w:r w:rsidRPr="00070809">
              <w:rPr>
                <w:rFonts w:ascii="Frutiger LT Com 45 Light" w:hAnsi="Frutiger LT Com 45 Light"/>
              </w:rPr>
              <w:t xml:space="preserve"> test </w:t>
            </w:r>
            <w:proofErr w:type="spellStart"/>
            <w:r w:rsidRPr="00070809">
              <w:rPr>
                <w:rFonts w:ascii="Frutiger LT Com 45 Light" w:hAnsi="Frutiger LT Com 45 Light"/>
              </w:rPr>
              <w:t>is</w:t>
            </w:r>
            <w:proofErr w:type="spellEnd"/>
            <w:r w:rsidRPr="00070809">
              <w:rPr>
                <w:rFonts w:ascii="Frutiger LT Com 45 Light" w:hAnsi="Frutiger LT Com 45 Light"/>
              </w:rPr>
              <w:t xml:space="preserve">. Test </w:t>
            </w:r>
            <w:proofErr w:type="spellStart"/>
            <w:r w:rsidRPr="00070809">
              <w:rPr>
                <w:rFonts w:ascii="Frutiger LT Com 45 Light" w:hAnsi="Frutiger LT Com 45 Light"/>
              </w:rPr>
              <w:t>priority</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for</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business</w:t>
            </w:r>
            <w:proofErr w:type="spellEnd"/>
            <w:r w:rsidRPr="00070809">
              <w:rPr>
                <w:rFonts w:ascii="Frutiger LT Com 45 Light" w:hAnsi="Frutiger LT Com 45 Light"/>
              </w:rPr>
              <w:t xml:space="preserve"> rules and </w:t>
            </w:r>
            <w:proofErr w:type="spellStart"/>
            <w:r w:rsidRPr="00070809">
              <w:rPr>
                <w:rFonts w:ascii="Frutiger LT Com 45 Light" w:hAnsi="Frutiger LT Com 45 Light"/>
              </w:rPr>
              <w:t>functional</w:t>
            </w:r>
            <w:proofErr w:type="spellEnd"/>
            <w:r w:rsidRPr="00070809">
              <w:rPr>
                <w:rFonts w:ascii="Frutiger LT Com 45 Light" w:hAnsi="Frutiger LT Com 45 Light"/>
              </w:rPr>
              <w:t xml:space="preserve"> test cases can be </w:t>
            </w:r>
            <w:proofErr w:type="spellStart"/>
            <w:r w:rsidRPr="00070809">
              <w:rPr>
                <w:rFonts w:ascii="Frutiger LT Com 45 Light" w:hAnsi="Frutiger LT Com 45 Light"/>
              </w:rPr>
              <w:t>medium</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or</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higher</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whereas</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minor</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user</w:t>
            </w:r>
            <w:proofErr w:type="spellEnd"/>
            <w:r w:rsidRPr="00070809">
              <w:rPr>
                <w:rFonts w:ascii="Frutiger LT Com 45 Light" w:hAnsi="Frutiger LT Com 45 Light"/>
              </w:rPr>
              <w:t xml:space="preserve"> interface cases can be </w:t>
            </w:r>
            <w:proofErr w:type="spellStart"/>
            <w:r w:rsidRPr="00070809">
              <w:rPr>
                <w:rFonts w:ascii="Frutiger LT Com 45 Light" w:hAnsi="Frutiger LT Com 45 Light"/>
              </w:rPr>
              <w:t>low</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priority</w:t>
            </w:r>
            <w:proofErr w:type="spellEnd"/>
            <w:r w:rsidRPr="00070809">
              <w:rPr>
                <w:rFonts w:ascii="Frutiger LT Com 45 Light" w:hAnsi="Frutiger LT Com 45 Light"/>
              </w:rPr>
              <w:t>.</w:t>
            </w:r>
          </w:p>
        </w:tc>
      </w:tr>
      <w:tr w:rsidR="00945812" w:rsidRPr="00070809" w14:paraId="4197A4D2" w14:textId="77777777" w:rsidTr="00945812">
        <w:tc>
          <w:tcPr>
            <w:tcW w:w="2410" w:type="dxa"/>
          </w:tcPr>
          <w:p w14:paraId="1A4EAAAC" w14:textId="77777777" w:rsidR="00945812" w:rsidRPr="00070809" w:rsidRDefault="00945812" w:rsidP="00945812">
            <w:pPr>
              <w:rPr>
                <w:rFonts w:ascii="Frutiger LT Com 45 Light" w:hAnsi="Frutiger LT Com 45 Light"/>
              </w:rPr>
            </w:pPr>
            <w:r w:rsidRPr="00070809">
              <w:rPr>
                <w:rFonts w:ascii="Frutiger LT Com 45 Light" w:hAnsi="Frutiger LT Com 45 Light"/>
              </w:rPr>
              <w:t xml:space="preserve">Test </w:t>
            </w:r>
            <w:proofErr w:type="spellStart"/>
            <w:r w:rsidRPr="00070809">
              <w:rPr>
                <w:rFonts w:ascii="Frutiger LT Com 45 Light" w:hAnsi="Frutiger LT Com 45 Light"/>
              </w:rPr>
              <w:t>Title</w:t>
            </w:r>
            <w:proofErr w:type="spellEnd"/>
            <w:r w:rsidRPr="00070809">
              <w:rPr>
                <w:rFonts w:ascii="Frutiger LT Com 45 Light" w:hAnsi="Frutiger LT Com 45 Light"/>
              </w:rPr>
              <w:t>/</w:t>
            </w:r>
            <w:proofErr w:type="spellStart"/>
            <w:r w:rsidRPr="00070809">
              <w:rPr>
                <w:rFonts w:ascii="Frutiger LT Com 45 Light" w:hAnsi="Frutiger LT Com 45 Light"/>
              </w:rPr>
              <w:t>Name</w:t>
            </w:r>
            <w:proofErr w:type="spellEnd"/>
          </w:p>
        </w:tc>
        <w:tc>
          <w:tcPr>
            <w:tcW w:w="7444" w:type="dxa"/>
          </w:tcPr>
          <w:p w14:paraId="56F64A92" w14:textId="77777777" w:rsidR="00945812" w:rsidRPr="00070809" w:rsidRDefault="00945812" w:rsidP="00945812">
            <w:pPr>
              <w:rPr>
                <w:rFonts w:ascii="Frutiger LT Com 45 Light" w:hAnsi="Frutiger LT Com 45 Light"/>
              </w:rPr>
            </w:pPr>
            <w:r w:rsidRPr="00070809">
              <w:rPr>
                <w:rFonts w:ascii="Frutiger LT Com 45 Light" w:hAnsi="Frutiger LT Com 45 Light"/>
              </w:rPr>
              <w:t xml:space="preserve">Test case </w:t>
            </w:r>
            <w:proofErr w:type="spellStart"/>
            <w:r w:rsidRPr="00070809">
              <w:rPr>
                <w:rFonts w:ascii="Frutiger LT Com 45 Light" w:hAnsi="Frutiger LT Com 45 Light"/>
              </w:rPr>
              <w:t>title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E.g</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Verify</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login</w:t>
            </w:r>
            <w:proofErr w:type="spellEnd"/>
            <w:r w:rsidRPr="00070809">
              <w:rPr>
                <w:rFonts w:ascii="Frutiger LT Com 45 Light" w:hAnsi="Frutiger LT Com 45 Light"/>
              </w:rPr>
              <w:t xml:space="preserve"> page </w:t>
            </w:r>
            <w:proofErr w:type="spellStart"/>
            <w:r w:rsidRPr="00070809">
              <w:rPr>
                <w:rFonts w:ascii="Frutiger LT Com 45 Light" w:hAnsi="Frutiger LT Com 45 Light"/>
              </w:rPr>
              <w:t>with</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valid</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username</w:t>
            </w:r>
            <w:proofErr w:type="spellEnd"/>
            <w:r w:rsidRPr="00070809">
              <w:rPr>
                <w:rFonts w:ascii="Frutiger LT Com 45 Light" w:hAnsi="Frutiger LT Com 45 Light"/>
              </w:rPr>
              <w:t xml:space="preserve"> and </w:t>
            </w:r>
            <w:proofErr w:type="spellStart"/>
            <w:r w:rsidRPr="00070809">
              <w:rPr>
                <w:rFonts w:ascii="Frutiger LT Com 45 Light" w:hAnsi="Frutiger LT Com 45 Light"/>
              </w:rPr>
              <w:t>password</w:t>
            </w:r>
            <w:proofErr w:type="spellEnd"/>
            <w:r w:rsidRPr="00070809">
              <w:rPr>
                <w:rFonts w:ascii="Frutiger LT Com 45 Light" w:hAnsi="Frutiger LT Com 45 Light"/>
              </w:rPr>
              <w:t>.</w:t>
            </w:r>
          </w:p>
        </w:tc>
      </w:tr>
      <w:tr w:rsidR="00945812" w:rsidRPr="00070809" w14:paraId="47BF4990" w14:textId="77777777" w:rsidTr="00945812">
        <w:tc>
          <w:tcPr>
            <w:tcW w:w="2410" w:type="dxa"/>
          </w:tcPr>
          <w:p w14:paraId="719AE7B3" w14:textId="77777777" w:rsidR="00945812" w:rsidRPr="00070809" w:rsidRDefault="00945812" w:rsidP="00945812">
            <w:pPr>
              <w:rPr>
                <w:rFonts w:ascii="Frutiger LT Com 45 Light" w:hAnsi="Frutiger LT Com 45 Light"/>
              </w:rPr>
            </w:pPr>
            <w:r w:rsidRPr="00070809">
              <w:rPr>
                <w:rFonts w:ascii="Frutiger LT Com 45 Light" w:hAnsi="Frutiger LT Com 45 Light"/>
              </w:rPr>
              <w:t xml:space="preserve">Test </w:t>
            </w:r>
            <w:proofErr w:type="spellStart"/>
            <w:r w:rsidRPr="00070809">
              <w:rPr>
                <w:rFonts w:ascii="Frutiger LT Com 45 Light" w:hAnsi="Frutiger LT Com 45 Light"/>
              </w:rPr>
              <w:t>Summary</w:t>
            </w:r>
            <w:proofErr w:type="spellEnd"/>
          </w:p>
        </w:tc>
        <w:tc>
          <w:tcPr>
            <w:tcW w:w="7444" w:type="dxa"/>
          </w:tcPr>
          <w:p w14:paraId="5EB7AEF1" w14:textId="77777777" w:rsidR="00945812" w:rsidRPr="00070809" w:rsidRDefault="00945812" w:rsidP="00945812">
            <w:pPr>
              <w:rPr>
                <w:rFonts w:ascii="Frutiger LT Com 45 Light" w:hAnsi="Frutiger LT Com 45 Light"/>
              </w:rPr>
            </w:pPr>
            <w:r w:rsidRPr="00070809">
              <w:rPr>
                <w:rFonts w:ascii="Frutiger LT Com 45 Light" w:hAnsi="Frutiger LT Com 45 Light"/>
              </w:rPr>
              <w:t xml:space="preserve">A </w:t>
            </w:r>
            <w:proofErr w:type="spellStart"/>
            <w:r w:rsidRPr="00070809">
              <w:rPr>
                <w:rFonts w:ascii="Frutiger LT Com 45 Light" w:hAnsi="Frutiger LT Com 45 Light"/>
              </w:rPr>
              <w:t>description</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of</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what</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the</w:t>
            </w:r>
            <w:proofErr w:type="spellEnd"/>
            <w:r w:rsidRPr="00070809">
              <w:rPr>
                <w:rFonts w:ascii="Frutiger LT Com 45 Light" w:hAnsi="Frutiger LT Com 45 Light"/>
              </w:rPr>
              <w:t xml:space="preserve"> test </w:t>
            </w:r>
            <w:proofErr w:type="spellStart"/>
            <w:r w:rsidRPr="00070809">
              <w:rPr>
                <w:rFonts w:ascii="Frutiger LT Com 45 Light" w:hAnsi="Frutiger LT Com 45 Light"/>
              </w:rPr>
              <w:t>should</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achieve</w:t>
            </w:r>
            <w:proofErr w:type="spellEnd"/>
            <w:r w:rsidRPr="00070809">
              <w:rPr>
                <w:rFonts w:ascii="Frutiger LT Com 45 Light" w:hAnsi="Frutiger LT Com 45 Light"/>
              </w:rPr>
              <w:t>.</w:t>
            </w:r>
          </w:p>
        </w:tc>
      </w:tr>
      <w:tr w:rsidR="00945812" w:rsidRPr="00070809" w14:paraId="09E10ACC" w14:textId="77777777" w:rsidTr="00945812">
        <w:tc>
          <w:tcPr>
            <w:tcW w:w="2410" w:type="dxa"/>
          </w:tcPr>
          <w:p w14:paraId="1075F660" w14:textId="77777777" w:rsidR="00945812" w:rsidRPr="00070809" w:rsidRDefault="00945812" w:rsidP="00945812">
            <w:pPr>
              <w:rPr>
                <w:rFonts w:ascii="Frutiger LT Com 45 Light" w:hAnsi="Frutiger LT Com 45 Light"/>
              </w:rPr>
            </w:pPr>
            <w:r w:rsidRPr="00070809">
              <w:rPr>
                <w:rFonts w:ascii="Frutiger LT Com 45 Light" w:hAnsi="Frutiger LT Com 45 Light"/>
              </w:rPr>
              <w:t xml:space="preserve">Test </w:t>
            </w:r>
            <w:proofErr w:type="spellStart"/>
            <w:r w:rsidRPr="00070809">
              <w:rPr>
                <w:rFonts w:ascii="Frutiger LT Com 45 Light" w:hAnsi="Frutiger LT Com 45 Light"/>
              </w:rPr>
              <w:t>Steps</w:t>
            </w:r>
            <w:proofErr w:type="spellEnd"/>
          </w:p>
        </w:tc>
        <w:tc>
          <w:tcPr>
            <w:tcW w:w="7444" w:type="dxa"/>
          </w:tcPr>
          <w:p w14:paraId="18798B48" w14:textId="77777777" w:rsidR="00945812" w:rsidRPr="00070809" w:rsidRDefault="00945812" w:rsidP="00945812">
            <w:pPr>
              <w:rPr>
                <w:rFonts w:ascii="Frutiger LT Com 45 Light" w:hAnsi="Frutiger LT Com 45 Light"/>
              </w:rPr>
            </w:pPr>
            <w:proofErr w:type="spellStart"/>
            <w:r w:rsidRPr="00070809">
              <w:rPr>
                <w:rFonts w:ascii="Frutiger LT Com 45 Light" w:hAnsi="Frutiger LT Com 45 Light"/>
              </w:rPr>
              <w:t>List</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all</w:t>
            </w:r>
            <w:proofErr w:type="spellEnd"/>
            <w:r w:rsidRPr="00070809">
              <w:rPr>
                <w:rFonts w:ascii="Frutiger LT Com 45 Light" w:hAnsi="Frutiger LT Com 45 Light"/>
              </w:rPr>
              <w:t xml:space="preserve"> test </w:t>
            </w:r>
            <w:proofErr w:type="spellStart"/>
            <w:r w:rsidRPr="00070809">
              <w:rPr>
                <w:rFonts w:ascii="Frutiger LT Com 45 Light" w:hAnsi="Frutiger LT Com 45 Light"/>
              </w:rPr>
              <w:t>execution</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steps</w:t>
            </w:r>
            <w:proofErr w:type="spellEnd"/>
            <w:r w:rsidRPr="00070809">
              <w:rPr>
                <w:rFonts w:ascii="Frutiger LT Com 45 Light" w:hAnsi="Frutiger LT Com 45 Light"/>
              </w:rPr>
              <w:t xml:space="preserve"> in </w:t>
            </w:r>
            <w:proofErr w:type="spellStart"/>
            <w:r w:rsidRPr="00070809">
              <w:rPr>
                <w:rFonts w:ascii="Frutiger LT Com 45 Light" w:hAnsi="Frutiger LT Com 45 Light"/>
              </w:rPr>
              <w:t>detail</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Write</w:t>
            </w:r>
            <w:proofErr w:type="spellEnd"/>
            <w:r w:rsidRPr="00070809">
              <w:rPr>
                <w:rFonts w:ascii="Frutiger LT Com 45 Light" w:hAnsi="Frutiger LT Com 45 Light"/>
              </w:rPr>
              <w:t xml:space="preserve"> test </w:t>
            </w:r>
            <w:proofErr w:type="spellStart"/>
            <w:r w:rsidRPr="00070809">
              <w:rPr>
                <w:rFonts w:ascii="Frutiger LT Com 45 Light" w:hAnsi="Frutiger LT Com 45 Light"/>
              </w:rPr>
              <w:t>steps</w:t>
            </w:r>
            <w:proofErr w:type="spellEnd"/>
            <w:r w:rsidRPr="00070809">
              <w:rPr>
                <w:rFonts w:ascii="Frutiger LT Com 45 Light" w:hAnsi="Frutiger LT Com 45 Light"/>
              </w:rPr>
              <w:t xml:space="preserve"> in </w:t>
            </w:r>
            <w:proofErr w:type="spellStart"/>
            <w:r w:rsidRPr="00070809">
              <w:rPr>
                <w:rFonts w:ascii="Frutiger LT Com 45 Light" w:hAnsi="Frutiger LT Com 45 Light"/>
              </w:rPr>
              <w:t>the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order</w:t>
            </w:r>
            <w:proofErr w:type="spellEnd"/>
            <w:r w:rsidRPr="00070809">
              <w:rPr>
                <w:rFonts w:ascii="Frutiger LT Com 45 Light" w:hAnsi="Frutiger LT Com 45 Light"/>
              </w:rPr>
              <w:t xml:space="preserve"> in </w:t>
            </w:r>
            <w:proofErr w:type="spellStart"/>
            <w:r w:rsidRPr="00070809">
              <w:rPr>
                <w:rFonts w:ascii="Frutiger LT Com 45 Light" w:hAnsi="Frutiger LT Com 45 Light"/>
              </w:rPr>
              <w:t>which</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these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should</w:t>
            </w:r>
            <w:proofErr w:type="spellEnd"/>
            <w:r w:rsidRPr="00070809">
              <w:rPr>
                <w:rFonts w:ascii="Frutiger LT Com 45 Light" w:hAnsi="Frutiger LT Com 45 Light"/>
              </w:rPr>
              <w:t xml:space="preserve"> be </w:t>
            </w:r>
            <w:proofErr w:type="spellStart"/>
            <w:r w:rsidRPr="00070809">
              <w:rPr>
                <w:rFonts w:ascii="Frutiger LT Com 45 Light" w:hAnsi="Frutiger LT Com 45 Light"/>
              </w:rPr>
              <w:t>executed</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Make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sure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to</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provide</w:t>
            </w:r>
            <w:proofErr w:type="spellEnd"/>
            <w:r w:rsidRPr="00070809">
              <w:rPr>
                <w:rFonts w:ascii="Frutiger LT Com 45 Light" w:hAnsi="Frutiger LT Com 45 Light"/>
              </w:rPr>
              <w:t xml:space="preserve"> as </w:t>
            </w:r>
            <w:proofErr w:type="spellStart"/>
            <w:r w:rsidRPr="00070809">
              <w:rPr>
                <w:rFonts w:ascii="Frutiger LT Com 45 Light" w:hAnsi="Frutiger LT Com 45 Light"/>
              </w:rPr>
              <w:t>much</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detail</w:t>
            </w:r>
            <w:proofErr w:type="spellEnd"/>
            <w:r w:rsidRPr="00070809">
              <w:rPr>
                <w:rFonts w:ascii="Frutiger LT Com 45 Light" w:hAnsi="Frutiger LT Com 45 Light"/>
              </w:rPr>
              <w:t xml:space="preserve"> as </w:t>
            </w:r>
            <w:proofErr w:type="spellStart"/>
            <w:r w:rsidRPr="00070809">
              <w:rPr>
                <w:rFonts w:ascii="Frutiger LT Com 45 Light" w:hAnsi="Frutiger LT Com 45 Light"/>
              </w:rPr>
              <w:t>you</w:t>
            </w:r>
            <w:proofErr w:type="spellEnd"/>
            <w:r w:rsidRPr="00070809">
              <w:rPr>
                <w:rFonts w:ascii="Frutiger LT Com 45 Light" w:hAnsi="Frutiger LT Com 45 Light"/>
              </w:rPr>
              <w:t xml:space="preserve"> can. A </w:t>
            </w:r>
            <w:proofErr w:type="spellStart"/>
            <w:r w:rsidRPr="00070809">
              <w:rPr>
                <w:rFonts w:ascii="Frutiger LT Com 45 Light" w:hAnsi="Frutiger LT Com 45 Light"/>
              </w:rPr>
              <w:t>numbered</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list</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would</w:t>
            </w:r>
            <w:proofErr w:type="spellEnd"/>
            <w:r w:rsidRPr="00070809">
              <w:rPr>
                <w:rFonts w:ascii="Frutiger LT Com 45 Light" w:hAnsi="Frutiger LT Com 45 Light"/>
              </w:rPr>
              <w:t xml:space="preserve"> be a </w:t>
            </w:r>
            <w:proofErr w:type="spellStart"/>
            <w:r w:rsidRPr="00070809">
              <w:rPr>
                <w:rFonts w:ascii="Frutiger LT Com 45 Light" w:hAnsi="Frutiger LT Com 45 Light"/>
              </w:rPr>
              <w:t>good</w:t>
            </w:r>
            <w:proofErr w:type="spellEnd"/>
            <w:r w:rsidRPr="00070809">
              <w:rPr>
                <w:rFonts w:ascii="Frutiger LT Com 45 Light" w:hAnsi="Frutiger LT Com 45 Light"/>
              </w:rPr>
              <w:t xml:space="preserve"> idea.</w:t>
            </w:r>
          </w:p>
        </w:tc>
      </w:tr>
      <w:tr w:rsidR="00945812" w:rsidRPr="00070809" w14:paraId="0DCDF117" w14:textId="77777777" w:rsidTr="00945812">
        <w:tc>
          <w:tcPr>
            <w:tcW w:w="2410" w:type="dxa"/>
          </w:tcPr>
          <w:p w14:paraId="1967EC15" w14:textId="77777777" w:rsidR="00945812" w:rsidRPr="00070809" w:rsidRDefault="00945812" w:rsidP="00945812">
            <w:pPr>
              <w:rPr>
                <w:rFonts w:ascii="Frutiger LT Com 45 Light" w:hAnsi="Frutiger LT Com 45 Light"/>
              </w:rPr>
            </w:pPr>
            <w:r w:rsidRPr="00070809">
              <w:rPr>
                <w:rFonts w:ascii="Frutiger LT Com 45 Light" w:hAnsi="Frutiger LT Com 45 Light"/>
              </w:rPr>
              <w:t>Test Data</w:t>
            </w:r>
          </w:p>
        </w:tc>
        <w:tc>
          <w:tcPr>
            <w:tcW w:w="7444" w:type="dxa"/>
          </w:tcPr>
          <w:p w14:paraId="42D8AF68" w14:textId="77777777" w:rsidR="00945812" w:rsidRPr="00070809" w:rsidRDefault="00945812" w:rsidP="00945812">
            <w:pPr>
              <w:rPr>
                <w:rFonts w:ascii="Frutiger LT Com 45 Light" w:hAnsi="Frutiger LT Com 45 Light"/>
              </w:rPr>
            </w:pPr>
            <w:proofErr w:type="spellStart"/>
            <w:r w:rsidRPr="00070809">
              <w:rPr>
                <w:rFonts w:ascii="Frutiger LT Com 45 Light" w:hAnsi="Frutiger LT Com 45 Light"/>
              </w:rPr>
              <w:t>List</w:t>
            </w:r>
            <w:proofErr w:type="spellEnd"/>
            <w:r w:rsidRPr="00070809">
              <w:rPr>
                <w:rFonts w:ascii="Frutiger LT Com 45 Light" w:hAnsi="Frutiger LT Com 45 Light"/>
              </w:rPr>
              <w:t xml:space="preserve">/describe </w:t>
            </w:r>
            <w:proofErr w:type="spellStart"/>
            <w:r w:rsidRPr="00070809">
              <w:rPr>
                <w:rFonts w:ascii="Frutiger LT Com 45 Light" w:hAnsi="Frutiger LT Com 45 Light"/>
              </w:rPr>
              <w:t>any</w:t>
            </w:r>
            <w:proofErr w:type="spellEnd"/>
            <w:r w:rsidRPr="00070809">
              <w:rPr>
                <w:rFonts w:ascii="Frutiger LT Com 45 Light" w:hAnsi="Frutiger LT Com 45 Light"/>
              </w:rPr>
              <w:t xml:space="preserve"> test data </w:t>
            </w:r>
            <w:proofErr w:type="spellStart"/>
            <w:r w:rsidRPr="00070809">
              <w:rPr>
                <w:rFonts w:ascii="Frutiger LT Com 45 Light" w:hAnsi="Frutiger LT Com 45 Light"/>
              </w:rPr>
              <w:t>used</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for</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this</w:t>
            </w:r>
            <w:proofErr w:type="spellEnd"/>
            <w:r w:rsidRPr="00070809">
              <w:rPr>
                <w:rFonts w:ascii="Frutiger LT Com 45 Light" w:hAnsi="Frutiger LT Com 45 Light"/>
              </w:rPr>
              <w:t xml:space="preserve"> test case. </w:t>
            </w:r>
            <w:proofErr w:type="spellStart"/>
            <w:r w:rsidRPr="00070809">
              <w:rPr>
                <w:rFonts w:ascii="Frutiger LT Com 45 Light" w:hAnsi="Frutiger LT Com 45 Light"/>
              </w:rPr>
              <w:t>This</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way</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the</w:t>
            </w:r>
            <w:proofErr w:type="spellEnd"/>
            <w:r w:rsidRPr="00070809">
              <w:rPr>
                <w:rFonts w:ascii="Frutiger LT Com 45 Light" w:hAnsi="Frutiger LT Com 45 Light"/>
              </w:rPr>
              <w:t xml:space="preserve"> actual inputs </w:t>
            </w:r>
            <w:proofErr w:type="spellStart"/>
            <w:r w:rsidRPr="00070809">
              <w:rPr>
                <w:rFonts w:ascii="Frutiger LT Com 45 Light" w:hAnsi="Frutiger LT Com 45 Light"/>
              </w:rPr>
              <w:t>used</w:t>
            </w:r>
            <w:proofErr w:type="spellEnd"/>
            <w:r w:rsidRPr="00070809">
              <w:rPr>
                <w:rFonts w:ascii="Frutiger LT Com 45 Light" w:hAnsi="Frutiger LT Com 45 Light"/>
              </w:rPr>
              <w:t xml:space="preserve"> can be </w:t>
            </w:r>
            <w:proofErr w:type="spellStart"/>
            <w:r w:rsidRPr="00070809">
              <w:rPr>
                <w:rFonts w:ascii="Frutiger LT Com 45 Light" w:hAnsi="Frutiger LT Com 45 Light"/>
              </w:rPr>
              <w:t>tracked</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against</w:t>
            </w:r>
            <w:proofErr w:type="spellEnd"/>
            <w:r w:rsidRPr="00070809">
              <w:rPr>
                <w:rFonts w:ascii="Frutiger LT Com 45 Light" w:hAnsi="Frutiger LT Com 45 Light"/>
              </w:rPr>
              <w:t xml:space="preserve"> test </w:t>
            </w:r>
            <w:proofErr w:type="spellStart"/>
            <w:r w:rsidRPr="00070809">
              <w:rPr>
                <w:rFonts w:ascii="Frutiger LT Com 45 Light" w:hAnsi="Frutiger LT Com 45 Light"/>
              </w:rPr>
              <w:t>results</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E.g</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username</w:t>
            </w:r>
            <w:proofErr w:type="spellEnd"/>
            <w:r w:rsidRPr="00070809">
              <w:rPr>
                <w:rFonts w:ascii="Frutiger LT Com 45 Light" w:hAnsi="Frutiger LT Com 45 Light"/>
              </w:rPr>
              <w:t xml:space="preserve"> &amp; </w:t>
            </w:r>
            <w:proofErr w:type="spellStart"/>
            <w:r w:rsidRPr="00070809">
              <w:rPr>
                <w:rFonts w:ascii="Frutiger LT Com 45 Light" w:hAnsi="Frutiger LT Com 45 Light"/>
              </w:rPr>
              <w:t>password</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for</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verifying</w:t>
            </w:r>
            <w:proofErr w:type="spellEnd"/>
            <w:r w:rsidRPr="00070809">
              <w:rPr>
                <w:rFonts w:ascii="Frutiger LT Com 45 Light" w:hAnsi="Frutiger LT Com 45 Light"/>
              </w:rPr>
              <w:t xml:space="preserve"> a </w:t>
            </w:r>
            <w:proofErr w:type="spellStart"/>
            <w:r w:rsidRPr="00070809">
              <w:rPr>
                <w:rFonts w:ascii="Frutiger LT Com 45 Light" w:hAnsi="Frutiger LT Com 45 Light"/>
              </w:rPr>
              <w:t>login</w:t>
            </w:r>
            <w:proofErr w:type="spellEnd"/>
            <w:r w:rsidRPr="00070809">
              <w:rPr>
                <w:rFonts w:ascii="Frutiger LT Com 45 Light" w:hAnsi="Frutiger LT Com 45 Light"/>
              </w:rPr>
              <w:t>.</w:t>
            </w:r>
          </w:p>
        </w:tc>
      </w:tr>
      <w:tr w:rsidR="00945812" w:rsidRPr="00070809" w14:paraId="268B3143" w14:textId="77777777" w:rsidTr="00945812">
        <w:tc>
          <w:tcPr>
            <w:tcW w:w="2410" w:type="dxa"/>
          </w:tcPr>
          <w:p w14:paraId="30A6BDB2" w14:textId="77777777" w:rsidR="00945812" w:rsidRPr="00070809" w:rsidRDefault="00945812" w:rsidP="00945812">
            <w:pPr>
              <w:rPr>
                <w:rFonts w:ascii="Frutiger LT Com 45 Light" w:hAnsi="Frutiger LT Com 45 Light"/>
              </w:rPr>
            </w:pPr>
            <w:proofErr w:type="spellStart"/>
            <w:r w:rsidRPr="00070809">
              <w:rPr>
                <w:rFonts w:ascii="Frutiger LT Com 45 Light" w:hAnsi="Frutiger LT Com 45 Light"/>
              </w:rPr>
              <w:t>Expected</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Result</w:t>
            </w:r>
            <w:proofErr w:type="spellEnd"/>
          </w:p>
        </w:tc>
        <w:tc>
          <w:tcPr>
            <w:tcW w:w="7444" w:type="dxa"/>
          </w:tcPr>
          <w:p w14:paraId="07C8344D" w14:textId="77777777" w:rsidR="00945812" w:rsidRPr="00070809" w:rsidRDefault="00945812" w:rsidP="00945812">
            <w:pPr>
              <w:rPr>
                <w:rFonts w:ascii="Frutiger LT Com 45 Light" w:hAnsi="Frutiger LT Com 45 Light"/>
              </w:rPr>
            </w:pPr>
            <w:proofErr w:type="spellStart"/>
            <w:r w:rsidRPr="00070809">
              <w:rPr>
                <w:rFonts w:ascii="Frutiger LT Com 45 Light" w:hAnsi="Frutiger LT Com 45 Light"/>
              </w:rPr>
              <w:t>What</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should</w:t>
            </w:r>
            <w:proofErr w:type="spellEnd"/>
            <w:r w:rsidRPr="00070809">
              <w:rPr>
                <w:rFonts w:ascii="Frutiger LT Com 45 Light" w:hAnsi="Frutiger LT Com 45 Light"/>
              </w:rPr>
              <w:t xml:space="preserve"> be </w:t>
            </w:r>
            <w:proofErr w:type="spellStart"/>
            <w:r w:rsidRPr="00070809">
              <w:rPr>
                <w:rFonts w:ascii="Frutiger LT Com 45 Light" w:hAnsi="Frutiger LT Com 45 Light"/>
              </w:rPr>
              <w:t>the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system</w:t>
            </w:r>
            <w:proofErr w:type="spellEnd"/>
            <w:r w:rsidRPr="00070809">
              <w:rPr>
                <w:rFonts w:ascii="Frutiger LT Com 45 Light" w:hAnsi="Frutiger LT Com 45 Light"/>
              </w:rPr>
              <w:t xml:space="preserve"> output after test </w:t>
            </w:r>
            <w:proofErr w:type="spellStart"/>
            <w:r w:rsidRPr="00070809">
              <w:rPr>
                <w:rFonts w:ascii="Frutiger LT Com 45 Light" w:hAnsi="Frutiger LT Com 45 Light"/>
              </w:rPr>
              <w:t>execution</w:t>
            </w:r>
            <w:proofErr w:type="spellEnd"/>
            <w:r w:rsidRPr="00070809">
              <w:rPr>
                <w:rFonts w:ascii="Frutiger LT Com 45 Light" w:hAnsi="Frutiger LT Com 45 Light"/>
              </w:rPr>
              <w:t xml:space="preserve">? Describe </w:t>
            </w:r>
            <w:proofErr w:type="spellStart"/>
            <w:r w:rsidRPr="00070809">
              <w:rPr>
                <w:rFonts w:ascii="Frutiger LT Com 45 Light" w:hAnsi="Frutiger LT Com 45 Light"/>
              </w:rPr>
              <w:t>the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expected</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result</w:t>
            </w:r>
            <w:proofErr w:type="spellEnd"/>
            <w:r w:rsidRPr="00070809">
              <w:rPr>
                <w:rFonts w:ascii="Frutiger LT Com 45 Light" w:hAnsi="Frutiger LT Com 45 Light"/>
              </w:rPr>
              <w:t xml:space="preserve"> in </w:t>
            </w:r>
            <w:proofErr w:type="spellStart"/>
            <w:r w:rsidRPr="00070809">
              <w:rPr>
                <w:rFonts w:ascii="Frutiger LT Com 45 Light" w:hAnsi="Frutiger LT Com 45 Light"/>
              </w:rPr>
              <w:t>detail</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including</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any</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messages</w:t>
            </w:r>
            <w:proofErr w:type="spellEnd"/>
            <w:r w:rsidRPr="00070809">
              <w:rPr>
                <w:rFonts w:ascii="Frutiger LT Com 45 Light" w:hAnsi="Frutiger LT Com 45 Light"/>
              </w:rPr>
              <w:t>/</w:t>
            </w:r>
            <w:proofErr w:type="spellStart"/>
            <w:r w:rsidRPr="00070809">
              <w:rPr>
                <w:rFonts w:ascii="Frutiger LT Com 45 Light" w:hAnsi="Frutiger LT Com 45 Light"/>
              </w:rPr>
              <w:t>errors</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that</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should</w:t>
            </w:r>
            <w:proofErr w:type="spellEnd"/>
            <w:r w:rsidRPr="00070809">
              <w:rPr>
                <w:rFonts w:ascii="Frutiger LT Com 45 Light" w:hAnsi="Frutiger LT Com 45 Light"/>
              </w:rPr>
              <w:t xml:space="preserve"> be </w:t>
            </w:r>
            <w:proofErr w:type="spellStart"/>
            <w:r w:rsidRPr="00070809">
              <w:rPr>
                <w:rFonts w:ascii="Frutiger LT Com 45 Light" w:hAnsi="Frutiger LT Com 45 Light"/>
              </w:rPr>
              <w:t>displayed</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on</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screen</w:t>
            </w:r>
            <w:proofErr w:type="spellEnd"/>
            <w:r w:rsidRPr="00070809">
              <w:rPr>
                <w:rFonts w:ascii="Frutiger LT Com 45 Light" w:hAnsi="Frutiger LT Com 45 Light"/>
              </w:rPr>
              <w:t>.</w:t>
            </w:r>
          </w:p>
        </w:tc>
      </w:tr>
      <w:tr w:rsidR="00945812" w:rsidRPr="00070809" w14:paraId="76B5D5A0" w14:textId="77777777" w:rsidTr="00945812">
        <w:tc>
          <w:tcPr>
            <w:tcW w:w="2410" w:type="dxa"/>
          </w:tcPr>
          <w:p w14:paraId="44ED8F29" w14:textId="77777777" w:rsidR="00945812" w:rsidRPr="00070809" w:rsidRDefault="00945812" w:rsidP="00945812">
            <w:pPr>
              <w:rPr>
                <w:rFonts w:ascii="Frutiger LT Com 45 Light" w:hAnsi="Frutiger LT Com 45 Light"/>
              </w:rPr>
            </w:pPr>
            <w:r w:rsidRPr="00070809">
              <w:rPr>
                <w:rFonts w:ascii="Frutiger LT Com 45 Light" w:hAnsi="Frutiger LT Com 45 Light"/>
              </w:rPr>
              <w:t xml:space="preserve">Actual </w:t>
            </w:r>
            <w:proofErr w:type="spellStart"/>
            <w:r w:rsidRPr="00070809">
              <w:rPr>
                <w:rFonts w:ascii="Frutiger LT Com 45 Light" w:hAnsi="Frutiger LT Com 45 Light"/>
              </w:rPr>
              <w:t>Result</w:t>
            </w:r>
            <w:proofErr w:type="spellEnd"/>
          </w:p>
        </w:tc>
        <w:tc>
          <w:tcPr>
            <w:tcW w:w="7444" w:type="dxa"/>
          </w:tcPr>
          <w:p w14:paraId="6899FE18" w14:textId="77777777" w:rsidR="00945812" w:rsidRPr="00070809" w:rsidRDefault="00945812" w:rsidP="00945812">
            <w:pPr>
              <w:rPr>
                <w:rFonts w:ascii="Frutiger LT Com 45 Light" w:hAnsi="Frutiger LT Com 45 Light"/>
              </w:rPr>
            </w:pPr>
            <w:proofErr w:type="spellStart"/>
            <w:r w:rsidRPr="00070809">
              <w:rPr>
                <w:rFonts w:ascii="Frutiger LT Com 45 Light" w:hAnsi="Frutiger LT Com 45 Light"/>
              </w:rPr>
              <w:t>What</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is</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the</w:t>
            </w:r>
            <w:proofErr w:type="spellEnd"/>
            <w:r w:rsidRPr="00070809">
              <w:rPr>
                <w:rFonts w:ascii="Frutiger LT Com 45 Light" w:hAnsi="Frutiger LT Com 45 Light"/>
              </w:rPr>
              <w:t xml:space="preserve"> actual </w:t>
            </w:r>
            <w:proofErr w:type="spellStart"/>
            <w:r w:rsidRPr="00070809">
              <w:rPr>
                <w:rFonts w:ascii="Frutiger LT Com 45 Light" w:hAnsi="Frutiger LT Com 45 Light"/>
              </w:rPr>
              <w:t>result</w:t>
            </w:r>
            <w:proofErr w:type="spellEnd"/>
            <w:r w:rsidRPr="00070809">
              <w:rPr>
                <w:rFonts w:ascii="Frutiger LT Com 45 Light" w:hAnsi="Frutiger LT Com 45 Light"/>
              </w:rPr>
              <w:t xml:space="preserve"> after </w:t>
            </w:r>
            <w:proofErr w:type="spellStart"/>
            <w:r w:rsidRPr="00070809">
              <w:rPr>
                <w:rFonts w:ascii="Frutiger LT Com 45 Light" w:hAnsi="Frutiger LT Com 45 Light"/>
              </w:rPr>
              <w:t>the</w:t>
            </w:r>
            <w:proofErr w:type="spellEnd"/>
            <w:r w:rsidRPr="00070809">
              <w:rPr>
                <w:rFonts w:ascii="Frutiger LT Com 45 Light" w:hAnsi="Frutiger LT Com 45 Light"/>
              </w:rPr>
              <w:t xml:space="preserve"> test has </w:t>
            </w:r>
            <w:proofErr w:type="spellStart"/>
            <w:r w:rsidRPr="00070809">
              <w:rPr>
                <w:rFonts w:ascii="Frutiger LT Com 45 Light" w:hAnsi="Frutiger LT Com 45 Light"/>
              </w:rPr>
              <w:t>been</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executed</w:t>
            </w:r>
            <w:proofErr w:type="spellEnd"/>
            <w:r w:rsidRPr="00070809">
              <w:rPr>
                <w:rFonts w:ascii="Frutiger LT Com 45 Light" w:hAnsi="Frutiger LT Com 45 Light"/>
              </w:rPr>
              <w:t xml:space="preserve">? Describe </w:t>
            </w:r>
            <w:proofErr w:type="spellStart"/>
            <w:r w:rsidRPr="00070809">
              <w:rPr>
                <w:rFonts w:ascii="Frutiger LT Com 45 Light" w:hAnsi="Frutiger LT Com 45 Light"/>
              </w:rPr>
              <w:t>any</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relevant</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system</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behaviour</w:t>
            </w:r>
            <w:proofErr w:type="spellEnd"/>
            <w:r w:rsidRPr="00070809">
              <w:rPr>
                <w:rFonts w:ascii="Frutiger LT Com 45 Light" w:hAnsi="Frutiger LT Com 45 Light"/>
              </w:rPr>
              <w:t xml:space="preserve"> after test </w:t>
            </w:r>
            <w:proofErr w:type="spellStart"/>
            <w:r w:rsidRPr="00070809">
              <w:rPr>
                <w:rFonts w:ascii="Frutiger LT Com 45 Light" w:hAnsi="Frutiger LT Com 45 Light"/>
              </w:rPr>
              <w:t>execution</w:t>
            </w:r>
            <w:proofErr w:type="spellEnd"/>
            <w:r w:rsidRPr="00070809">
              <w:rPr>
                <w:rFonts w:ascii="Frutiger LT Com 45 Light" w:hAnsi="Frutiger LT Com 45 Light"/>
              </w:rPr>
              <w:t>.</w:t>
            </w:r>
          </w:p>
        </w:tc>
      </w:tr>
      <w:tr w:rsidR="00945812" w:rsidRPr="00070809" w14:paraId="7175DCCE" w14:textId="77777777" w:rsidTr="00945812">
        <w:tc>
          <w:tcPr>
            <w:tcW w:w="2410" w:type="dxa"/>
          </w:tcPr>
          <w:p w14:paraId="38D16572" w14:textId="77777777" w:rsidR="00945812" w:rsidRPr="00070809" w:rsidRDefault="00945812" w:rsidP="00945812">
            <w:pPr>
              <w:rPr>
                <w:rFonts w:ascii="Frutiger LT Com 45 Light" w:hAnsi="Frutiger LT Com 45 Light"/>
              </w:rPr>
            </w:pPr>
            <w:proofErr w:type="spellStart"/>
            <w:r w:rsidRPr="00070809">
              <w:rPr>
                <w:rFonts w:ascii="Frutiger LT Com 45 Light" w:hAnsi="Frutiger LT Com 45 Light"/>
              </w:rPr>
              <w:t>Pre-condition</w:t>
            </w:r>
            <w:proofErr w:type="spellEnd"/>
          </w:p>
        </w:tc>
        <w:tc>
          <w:tcPr>
            <w:tcW w:w="7444" w:type="dxa"/>
          </w:tcPr>
          <w:p w14:paraId="542D85E1" w14:textId="77777777" w:rsidR="00945812" w:rsidRPr="00070809" w:rsidRDefault="00945812" w:rsidP="00945812">
            <w:pPr>
              <w:rPr>
                <w:rFonts w:ascii="Frutiger LT Com 45 Light" w:hAnsi="Frutiger LT Com 45 Light"/>
              </w:rPr>
            </w:pPr>
            <w:proofErr w:type="spellStart"/>
            <w:r w:rsidRPr="00070809">
              <w:rPr>
                <w:rFonts w:ascii="Frutiger LT Com 45 Light" w:hAnsi="Frutiger LT Com 45 Light"/>
              </w:rPr>
              <w:t>Any</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prerequisite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that</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must</w:t>
            </w:r>
            <w:proofErr w:type="spellEnd"/>
            <w:r w:rsidRPr="00070809">
              <w:rPr>
                <w:rFonts w:ascii="Frutiger LT Com 45 Light" w:hAnsi="Frutiger LT Com 45 Light"/>
              </w:rPr>
              <w:t xml:space="preserve"> be </w:t>
            </w:r>
            <w:proofErr w:type="spellStart"/>
            <w:r w:rsidRPr="00070809">
              <w:rPr>
                <w:rFonts w:ascii="Frutiger LT Com 45 Light" w:hAnsi="Frutiger LT Com 45 Light"/>
              </w:rPr>
              <w:t>fulfilled</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before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execution</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of</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this</w:t>
            </w:r>
            <w:proofErr w:type="spellEnd"/>
            <w:r w:rsidRPr="00070809">
              <w:rPr>
                <w:rFonts w:ascii="Frutiger LT Com 45 Light" w:hAnsi="Frutiger LT Com 45 Light"/>
              </w:rPr>
              <w:t xml:space="preserve"> test case. </w:t>
            </w:r>
            <w:proofErr w:type="spellStart"/>
            <w:r w:rsidRPr="00070809">
              <w:rPr>
                <w:rFonts w:ascii="Frutiger LT Com 45 Light" w:hAnsi="Frutiger LT Com 45 Light"/>
              </w:rPr>
              <w:t>List</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all</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pre-conditions</w:t>
            </w:r>
            <w:proofErr w:type="spellEnd"/>
            <w:r w:rsidRPr="00070809">
              <w:rPr>
                <w:rFonts w:ascii="Frutiger LT Com 45 Light" w:hAnsi="Frutiger LT Com 45 Light"/>
              </w:rPr>
              <w:t xml:space="preserve"> in </w:t>
            </w:r>
            <w:proofErr w:type="spellStart"/>
            <w:r w:rsidRPr="00070809">
              <w:rPr>
                <w:rFonts w:ascii="Frutiger LT Com 45 Light" w:hAnsi="Frutiger LT Com 45 Light"/>
              </w:rPr>
              <w:t>order</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to</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successfully</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execute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this</w:t>
            </w:r>
            <w:proofErr w:type="spellEnd"/>
            <w:r w:rsidRPr="00070809">
              <w:rPr>
                <w:rFonts w:ascii="Frutiger LT Com 45 Light" w:hAnsi="Frutiger LT Com 45 Light"/>
              </w:rPr>
              <w:t xml:space="preserve"> test case.</w:t>
            </w:r>
          </w:p>
        </w:tc>
      </w:tr>
      <w:tr w:rsidR="00945812" w:rsidRPr="00070809" w14:paraId="588908BF" w14:textId="77777777" w:rsidTr="00945812">
        <w:tc>
          <w:tcPr>
            <w:tcW w:w="2410" w:type="dxa"/>
          </w:tcPr>
          <w:p w14:paraId="51A4C365" w14:textId="77777777" w:rsidR="00945812" w:rsidRPr="00070809" w:rsidRDefault="00945812" w:rsidP="00945812">
            <w:pPr>
              <w:rPr>
                <w:rFonts w:ascii="Frutiger LT Com 45 Light" w:hAnsi="Frutiger LT Com 45 Light"/>
              </w:rPr>
            </w:pPr>
            <w:proofErr w:type="spellStart"/>
            <w:r w:rsidRPr="00070809">
              <w:rPr>
                <w:rFonts w:ascii="Frutiger LT Com 45 Light" w:hAnsi="Frutiger LT Com 45 Light"/>
              </w:rPr>
              <w:t>Post-condition</w:t>
            </w:r>
            <w:proofErr w:type="spellEnd"/>
          </w:p>
        </w:tc>
        <w:tc>
          <w:tcPr>
            <w:tcW w:w="7444" w:type="dxa"/>
          </w:tcPr>
          <w:p w14:paraId="38E8DD92" w14:textId="77777777" w:rsidR="00945812" w:rsidRPr="00070809" w:rsidRDefault="00945812" w:rsidP="00945812">
            <w:pPr>
              <w:rPr>
                <w:rFonts w:ascii="Frutiger LT Com 45 Light" w:hAnsi="Frutiger LT Com 45 Light"/>
              </w:rPr>
            </w:pPr>
            <w:proofErr w:type="spellStart"/>
            <w:r w:rsidRPr="00070809">
              <w:rPr>
                <w:rFonts w:ascii="Frutiger LT Com 45 Light" w:hAnsi="Frutiger LT Com 45 Light"/>
              </w:rPr>
              <w:t>What</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should</w:t>
            </w:r>
            <w:proofErr w:type="spellEnd"/>
            <w:r w:rsidRPr="00070809">
              <w:rPr>
                <w:rFonts w:ascii="Frutiger LT Com 45 Light" w:hAnsi="Frutiger LT Com 45 Light"/>
              </w:rPr>
              <w:t xml:space="preserve"> be </w:t>
            </w:r>
            <w:proofErr w:type="spellStart"/>
            <w:r w:rsidRPr="00070809">
              <w:rPr>
                <w:rFonts w:ascii="Frutiger LT Com 45 Light" w:hAnsi="Frutiger LT Com 45 Light"/>
              </w:rPr>
              <w:t>the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state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of</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the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system</w:t>
            </w:r>
            <w:proofErr w:type="spellEnd"/>
            <w:r w:rsidRPr="00070809">
              <w:rPr>
                <w:rFonts w:ascii="Frutiger LT Com 45 Light" w:hAnsi="Frutiger LT Com 45 Light"/>
              </w:rPr>
              <w:t xml:space="preserve"> after </w:t>
            </w:r>
            <w:proofErr w:type="spellStart"/>
            <w:r w:rsidRPr="00070809">
              <w:rPr>
                <w:rFonts w:ascii="Frutiger LT Com 45 Light" w:hAnsi="Frutiger LT Com 45 Light"/>
              </w:rPr>
              <w:t>executing</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this</w:t>
            </w:r>
            <w:proofErr w:type="spellEnd"/>
            <w:r w:rsidRPr="00070809">
              <w:rPr>
                <w:rFonts w:ascii="Frutiger LT Com 45 Light" w:hAnsi="Frutiger LT Com 45 Light"/>
              </w:rPr>
              <w:t xml:space="preserve"> test case?</w:t>
            </w:r>
          </w:p>
        </w:tc>
      </w:tr>
      <w:tr w:rsidR="00945812" w:rsidRPr="00070809" w14:paraId="3C36AF60" w14:textId="77777777" w:rsidTr="00945812">
        <w:tc>
          <w:tcPr>
            <w:tcW w:w="2410" w:type="dxa"/>
          </w:tcPr>
          <w:p w14:paraId="1C217802" w14:textId="77777777" w:rsidR="00945812" w:rsidRPr="00070809" w:rsidRDefault="00945812" w:rsidP="00945812">
            <w:pPr>
              <w:rPr>
                <w:rFonts w:ascii="Frutiger LT Com 45 Light" w:hAnsi="Frutiger LT Com 45 Light"/>
              </w:rPr>
            </w:pPr>
            <w:r w:rsidRPr="00070809">
              <w:rPr>
                <w:rFonts w:ascii="Frutiger LT Com 45 Light" w:hAnsi="Frutiger LT Com 45 Light"/>
              </w:rPr>
              <w:t>Status</w:t>
            </w:r>
          </w:p>
          <w:p w14:paraId="4B05986D" w14:textId="77777777" w:rsidR="00945812" w:rsidRPr="00070809" w:rsidRDefault="00945812" w:rsidP="00945812">
            <w:pPr>
              <w:rPr>
                <w:rFonts w:ascii="Frutiger LT Com 45 Light" w:hAnsi="Frutiger LT Com 45 Light"/>
              </w:rPr>
            </w:pPr>
            <w:r w:rsidRPr="00070809">
              <w:rPr>
                <w:rFonts w:ascii="Frutiger LT Com 45 Light" w:hAnsi="Frutiger LT Com 45 Light"/>
              </w:rPr>
              <w:t>(Pass/</w:t>
            </w:r>
            <w:proofErr w:type="spellStart"/>
            <w:r w:rsidRPr="00070809">
              <w:rPr>
                <w:rFonts w:ascii="Frutiger LT Com 45 Light" w:hAnsi="Frutiger LT Com 45 Light"/>
              </w:rPr>
              <w:t>Fail</w:t>
            </w:r>
            <w:proofErr w:type="spellEnd"/>
            <w:r w:rsidRPr="00070809">
              <w:rPr>
                <w:rFonts w:ascii="Frutiger LT Com 45 Light" w:hAnsi="Frutiger LT Com 45 Light"/>
              </w:rPr>
              <w:t>)</w:t>
            </w:r>
          </w:p>
        </w:tc>
        <w:tc>
          <w:tcPr>
            <w:tcW w:w="7444" w:type="dxa"/>
          </w:tcPr>
          <w:p w14:paraId="30B5742D" w14:textId="77777777" w:rsidR="00945812" w:rsidRPr="00070809" w:rsidRDefault="00945812" w:rsidP="00945812">
            <w:pPr>
              <w:rPr>
                <w:rFonts w:ascii="Frutiger LT Com 45 Light" w:hAnsi="Frutiger LT Com 45 Light"/>
              </w:rPr>
            </w:pPr>
            <w:proofErr w:type="spellStart"/>
            <w:r w:rsidRPr="00070809">
              <w:rPr>
                <w:rFonts w:ascii="Frutiger LT Com 45 Light" w:hAnsi="Frutiger LT Com 45 Light"/>
              </w:rPr>
              <w:t>If</w:t>
            </w:r>
            <w:proofErr w:type="spellEnd"/>
            <w:r w:rsidRPr="00070809">
              <w:rPr>
                <w:rFonts w:ascii="Frutiger LT Com 45 Light" w:hAnsi="Frutiger LT Com 45 Light"/>
              </w:rPr>
              <w:t xml:space="preserve"> actual </w:t>
            </w:r>
            <w:proofErr w:type="spellStart"/>
            <w:r w:rsidRPr="00070809">
              <w:rPr>
                <w:rFonts w:ascii="Frutiger LT Com 45 Light" w:hAnsi="Frutiger LT Com 45 Light"/>
              </w:rPr>
              <w:t>result</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is</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not</w:t>
            </w:r>
            <w:proofErr w:type="spellEnd"/>
            <w:r w:rsidRPr="00070809">
              <w:rPr>
                <w:rFonts w:ascii="Frutiger LT Com 45 Light" w:hAnsi="Frutiger LT Com 45 Light"/>
              </w:rPr>
              <w:t xml:space="preserve"> as per </w:t>
            </w:r>
            <w:proofErr w:type="spellStart"/>
            <w:r w:rsidRPr="00070809">
              <w:rPr>
                <w:rFonts w:ascii="Frutiger LT Com 45 Light" w:hAnsi="Frutiger LT Com 45 Light"/>
              </w:rPr>
              <w:t>the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expected</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result</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mark</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this</w:t>
            </w:r>
            <w:proofErr w:type="spellEnd"/>
            <w:r w:rsidRPr="00070809">
              <w:rPr>
                <w:rFonts w:ascii="Frutiger LT Com 45 Light" w:hAnsi="Frutiger LT Com 45 Light"/>
              </w:rPr>
              <w:t xml:space="preserve"> test as </w:t>
            </w:r>
            <w:proofErr w:type="spellStart"/>
            <w:r w:rsidRPr="00070809">
              <w:rPr>
                <w:rFonts w:ascii="Frutiger LT Com 45 Light" w:hAnsi="Frutiger LT Com 45 Light"/>
              </w:rPr>
              <w:t>failed</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Otherwise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update</w:t>
            </w:r>
            <w:proofErr w:type="spellEnd"/>
            <w:r w:rsidRPr="00070809">
              <w:rPr>
                <w:rFonts w:ascii="Frutiger LT Com 45 Light" w:hAnsi="Frutiger LT Com 45 Light"/>
              </w:rPr>
              <w:t xml:space="preserve"> as </w:t>
            </w:r>
            <w:proofErr w:type="spellStart"/>
            <w:r w:rsidRPr="00070809">
              <w:rPr>
                <w:rFonts w:ascii="Frutiger LT Com 45 Light" w:hAnsi="Frutiger LT Com 45 Light"/>
              </w:rPr>
              <w:t>passed</w:t>
            </w:r>
            <w:proofErr w:type="spellEnd"/>
            <w:r w:rsidRPr="00070809">
              <w:rPr>
                <w:rFonts w:ascii="Frutiger LT Com 45 Light" w:hAnsi="Frutiger LT Com 45 Light"/>
              </w:rPr>
              <w:t>.</w:t>
            </w:r>
          </w:p>
        </w:tc>
      </w:tr>
      <w:tr w:rsidR="00945812" w:rsidRPr="00070809" w14:paraId="6DDAD5DD" w14:textId="77777777" w:rsidTr="00945812">
        <w:tc>
          <w:tcPr>
            <w:tcW w:w="2410" w:type="dxa"/>
          </w:tcPr>
          <w:p w14:paraId="18F2C53A" w14:textId="77777777" w:rsidR="00945812" w:rsidRPr="00070809" w:rsidRDefault="00945812" w:rsidP="00945812">
            <w:pPr>
              <w:rPr>
                <w:rFonts w:ascii="Frutiger LT Com 45 Light" w:hAnsi="Frutiger LT Com 45 Light"/>
              </w:rPr>
            </w:pPr>
            <w:r w:rsidRPr="00070809">
              <w:rPr>
                <w:rFonts w:ascii="Frutiger LT Com 45 Light" w:hAnsi="Frutiger LT Com 45 Light"/>
              </w:rPr>
              <w:lastRenderedPageBreak/>
              <w:t>Notes/</w:t>
            </w:r>
            <w:proofErr w:type="spellStart"/>
            <w:r w:rsidRPr="00070809">
              <w:rPr>
                <w:rFonts w:ascii="Frutiger LT Com 45 Light" w:hAnsi="Frutiger LT Com 45 Light"/>
              </w:rPr>
              <w:t>Comments</w:t>
            </w:r>
            <w:proofErr w:type="spellEnd"/>
          </w:p>
        </w:tc>
        <w:tc>
          <w:tcPr>
            <w:tcW w:w="7444" w:type="dxa"/>
          </w:tcPr>
          <w:p w14:paraId="34850342" w14:textId="77777777" w:rsidR="00945812" w:rsidRPr="00070809" w:rsidRDefault="00945812" w:rsidP="00945812">
            <w:pPr>
              <w:rPr>
                <w:rFonts w:ascii="Frutiger LT Com 45 Light" w:hAnsi="Frutiger LT Com 45 Light"/>
              </w:rPr>
            </w:pPr>
            <w:r w:rsidRPr="00070809">
              <w:rPr>
                <w:rFonts w:ascii="Frutiger LT Com 45 Light" w:hAnsi="Frutiger LT Com 45 Light"/>
              </w:rPr>
              <w:t xml:space="preserve">Use </w:t>
            </w:r>
            <w:proofErr w:type="spellStart"/>
            <w:r w:rsidRPr="00070809">
              <w:rPr>
                <w:rFonts w:ascii="Frutiger LT Com 45 Light" w:hAnsi="Frutiger LT Com 45 Light"/>
              </w:rPr>
              <w:t>this</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area</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for</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any</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additional</w:t>
            </w:r>
            <w:proofErr w:type="spellEnd"/>
            <w:r w:rsidRPr="00070809">
              <w:rPr>
                <w:rFonts w:ascii="Frutiger LT Com 45 Light" w:hAnsi="Frutiger LT Com 45 Light"/>
              </w:rPr>
              <w:t xml:space="preserve"> notes/</w:t>
            </w:r>
            <w:proofErr w:type="spellStart"/>
            <w:r w:rsidRPr="00070809">
              <w:rPr>
                <w:rFonts w:ascii="Frutiger LT Com 45 Light" w:hAnsi="Frutiger LT Com 45 Light"/>
              </w:rPr>
              <w:t>comments</w:t>
            </w:r>
            <w:proofErr w:type="spellEnd"/>
            <w:r w:rsidRPr="00070809">
              <w:rPr>
                <w:rFonts w:ascii="Frutiger LT Com 45 Light" w:hAnsi="Frutiger LT Com 45 Light"/>
              </w:rPr>
              <w:t>/</w:t>
            </w:r>
            <w:proofErr w:type="spellStart"/>
            <w:r w:rsidRPr="00070809">
              <w:rPr>
                <w:rFonts w:ascii="Frutiger LT Com 45 Light" w:hAnsi="Frutiger LT Com 45 Light"/>
              </w:rPr>
              <w:t>questions</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This</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area</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is</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to</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support</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the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above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fields</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e.g</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if</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there</w:t>
            </w:r>
            <w:proofErr w:type="spellEnd"/>
            <w:r w:rsidRPr="00070809">
              <w:rPr>
                <w:rFonts w:ascii="Frutiger LT Com 45 Light" w:hAnsi="Frutiger LT Com 45 Light"/>
              </w:rPr>
              <w:t xml:space="preserve"> are </w:t>
            </w:r>
            <w:proofErr w:type="spellStart"/>
            <w:r w:rsidRPr="00070809">
              <w:rPr>
                <w:rFonts w:ascii="Frutiger LT Com 45 Light" w:hAnsi="Frutiger LT Com 45 Light"/>
              </w:rPr>
              <w:t>some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special</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conditions</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which</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can’t</w:t>
            </w:r>
            <w:proofErr w:type="spellEnd"/>
            <w:r w:rsidRPr="00070809">
              <w:rPr>
                <w:rFonts w:ascii="Frutiger LT Com 45 Light" w:hAnsi="Frutiger LT Com 45 Light"/>
              </w:rPr>
              <w:t xml:space="preserve"> be </w:t>
            </w:r>
            <w:proofErr w:type="spellStart"/>
            <w:r w:rsidRPr="00070809">
              <w:rPr>
                <w:rFonts w:ascii="Frutiger LT Com 45 Light" w:hAnsi="Frutiger LT Com 45 Light"/>
              </w:rPr>
              <w:t>described</w:t>
            </w:r>
            <w:proofErr w:type="spellEnd"/>
            <w:r w:rsidRPr="00070809">
              <w:rPr>
                <w:rFonts w:ascii="Frutiger LT Com 45 Light" w:hAnsi="Frutiger LT Com 45 Light"/>
              </w:rPr>
              <w:t xml:space="preserve"> in </w:t>
            </w:r>
            <w:proofErr w:type="spellStart"/>
            <w:r w:rsidRPr="00070809">
              <w:rPr>
                <w:rFonts w:ascii="Frutiger LT Com 45 Light" w:hAnsi="Frutiger LT Com 45 Light"/>
              </w:rPr>
              <w:t>any</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of</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the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above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fields</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or</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if</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there</w:t>
            </w:r>
            <w:proofErr w:type="spellEnd"/>
            <w:r w:rsidRPr="00070809">
              <w:rPr>
                <w:rFonts w:ascii="Frutiger LT Com 45 Light" w:hAnsi="Frutiger LT Com 45 Light"/>
              </w:rPr>
              <w:t xml:space="preserve"> are </w:t>
            </w:r>
            <w:proofErr w:type="spellStart"/>
            <w:r w:rsidRPr="00070809">
              <w:rPr>
                <w:rFonts w:ascii="Frutiger LT Com 45 Light" w:hAnsi="Frutiger LT Com 45 Light"/>
              </w:rPr>
              <w:t>questions</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related</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to</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expected</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or</w:t>
            </w:r>
            <w:proofErr w:type="spellEnd"/>
            <w:r w:rsidRPr="00070809">
              <w:rPr>
                <w:rFonts w:ascii="Frutiger LT Com 45 Light" w:hAnsi="Frutiger LT Com 45 Light"/>
              </w:rPr>
              <w:t xml:space="preserve"> actual </w:t>
            </w:r>
            <w:proofErr w:type="spellStart"/>
            <w:r w:rsidRPr="00070809">
              <w:rPr>
                <w:rFonts w:ascii="Frutiger LT Com 45 Light" w:hAnsi="Frutiger LT Com 45 Light"/>
              </w:rPr>
              <w:t>results</w:t>
            </w:r>
            <w:proofErr w:type="spellEnd"/>
            <w:r w:rsidRPr="00070809">
              <w:rPr>
                <w:rFonts w:ascii="Frutiger LT Com 45 Light" w:hAnsi="Frutiger LT Com 45 Light"/>
              </w:rPr>
              <w:t>).</w:t>
            </w:r>
          </w:p>
        </w:tc>
      </w:tr>
    </w:tbl>
    <w:p w14:paraId="7F4B65C9" w14:textId="498D951E" w:rsidR="00945812" w:rsidRPr="00004594" w:rsidRDefault="00945812" w:rsidP="00945812">
      <w:pPr>
        <w:pStyle w:val="Ttulo2"/>
        <w:rPr>
          <w:rFonts w:ascii="Frutiger LT Com 45 Light" w:hAnsi="Frutiger LT Com 45 Light"/>
          <w:lang w:val="es-419"/>
        </w:rPr>
      </w:pPr>
      <w:r w:rsidRPr="00004594">
        <w:rPr>
          <w:rFonts w:ascii="Frutiger LT Com 45 Light" w:hAnsi="Frutiger LT Com 45 Light"/>
          <w:lang w:val="es-419"/>
        </w:rPr>
        <w:t>Test case #1:</w:t>
      </w:r>
      <w:r w:rsidR="00200A33" w:rsidRPr="00004594">
        <w:rPr>
          <w:rFonts w:ascii="Frutiger LT Com 45 Light" w:hAnsi="Frutiger LT Com 45 Light"/>
          <w:lang w:val="es-419"/>
        </w:rPr>
        <w:t xml:space="preserve"> </w:t>
      </w:r>
      <w:r w:rsidR="00004594">
        <w:rPr>
          <w:rFonts w:ascii="Frutiger LT Com 45 Light" w:hAnsi="Frutiger LT Com 45 Light"/>
          <w:lang w:val="es-419"/>
        </w:rPr>
        <w:t>Grafico pico de archivos</w:t>
      </w:r>
    </w:p>
    <w:tbl>
      <w:tblPr>
        <w:tblStyle w:val="WSI-Table"/>
        <w:tblW w:w="0" w:type="auto"/>
        <w:tblLook w:val="04A0" w:firstRow="1" w:lastRow="0" w:firstColumn="1" w:lastColumn="0" w:noHBand="0" w:noVBand="1"/>
      </w:tblPr>
      <w:tblGrid>
        <w:gridCol w:w="2410"/>
        <w:gridCol w:w="7444"/>
      </w:tblGrid>
      <w:tr w:rsidR="00945812" w:rsidRPr="00070809" w14:paraId="530ACB5D" w14:textId="77777777" w:rsidTr="009B4140">
        <w:trPr>
          <w:cnfStyle w:val="100000000000" w:firstRow="1" w:lastRow="0" w:firstColumn="0" w:lastColumn="0" w:oddVBand="0" w:evenVBand="0" w:oddHBand="0" w:evenHBand="0" w:firstRowFirstColumn="0" w:firstRowLastColumn="0" w:lastRowFirstColumn="0" w:lastRowLastColumn="0"/>
        </w:trPr>
        <w:tc>
          <w:tcPr>
            <w:tcW w:w="2410" w:type="dxa"/>
          </w:tcPr>
          <w:p w14:paraId="0A8CBC72" w14:textId="77777777" w:rsidR="00945812" w:rsidRPr="00070809" w:rsidRDefault="00945812" w:rsidP="009B4140">
            <w:pPr>
              <w:rPr>
                <w:rFonts w:ascii="Frutiger LT Com 45 Light" w:hAnsi="Frutiger LT Com 45 Light"/>
              </w:rPr>
            </w:pPr>
            <w:r w:rsidRPr="00070809">
              <w:rPr>
                <w:rFonts w:ascii="Frutiger LT Com 45 Light" w:hAnsi="Frutiger LT Com 45 Light"/>
              </w:rPr>
              <w:t>Field</w:t>
            </w:r>
          </w:p>
        </w:tc>
        <w:tc>
          <w:tcPr>
            <w:tcW w:w="7444" w:type="dxa"/>
          </w:tcPr>
          <w:p w14:paraId="54260E98" w14:textId="77777777" w:rsidR="00945812" w:rsidRPr="00070809" w:rsidRDefault="00945812" w:rsidP="009B4140">
            <w:pPr>
              <w:rPr>
                <w:rFonts w:ascii="Frutiger LT Com 45 Light" w:hAnsi="Frutiger LT Com 45 Light"/>
              </w:rPr>
            </w:pPr>
            <w:r w:rsidRPr="00070809">
              <w:rPr>
                <w:rFonts w:ascii="Frutiger LT Com 45 Light" w:hAnsi="Frutiger LT Com 45 Light"/>
              </w:rPr>
              <w:t>Description</w:t>
            </w:r>
          </w:p>
        </w:tc>
      </w:tr>
      <w:tr w:rsidR="00945812" w:rsidRPr="00070809" w14:paraId="678C6DD7" w14:textId="77777777" w:rsidTr="009B4140">
        <w:tc>
          <w:tcPr>
            <w:tcW w:w="2410" w:type="dxa"/>
          </w:tcPr>
          <w:p w14:paraId="60288912" w14:textId="77777777" w:rsidR="00945812" w:rsidRPr="00070809" w:rsidRDefault="00945812" w:rsidP="009B4140">
            <w:pPr>
              <w:rPr>
                <w:rFonts w:ascii="Frutiger LT Com 45 Light" w:hAnsi="Frutiger LT Com 45 Light"/>
              </w:rPr>
            </w:pPr>
            <w:r w:rsidRPr="00070809">
              <w:rPr>
                <w:rFonts w:ascii="Frutiger LT Com 45 Light" w:hAnsi="Frutiger LT Com 45 Light"/>
              </w:rPr>
              <w:t>Test Case #</w:t>
            </w:r>
          </w:p>
        </w:tc>
        <w:tc>
          <w:tcPr>
            <w:tcW w:w="7444" w:type="dxa"/>
          </w:tcPr>
          <w:p w14:paraId="0E1F7306" w14:textId="30231F8E" w:rsidR="00945812" w:rsidRPr="00070809" w:rsidRDefault="00200A33" w:rsidP="009B4140">
            <w:pPr>
              <w:rPr>
                <w:rFonts w:ascii="Frutiger LT Com 45 Light" w:hAnsi="Frutiger LT Com 45 Light"/>
              </w:rPr>
            </w:pPr>
            <w:r>
              <w:rPr>
                <w:rFonts w:ascii="Frutiger LT Com 45 Light" w:hAnsi="Frutiger LT Com 45 Light"/>
              </w:rPr>
              <w:t>1</w:t>
            </w:r>
          </w:p>
        </w:tc>
      </w:tr>
      <w:tr w:rsidR="00945812" w:rsidRPr="00070809" w14:paraId="565D8291" w14:textId="77777777" w:rsidTr="009B4140">
        <w:tc>
          <w:tcPr>
            <w:tcW w:w="2410" w:type="dxa"/>
          </w:tcPr>
          <w:p w14:paraId="115EC7F2" w14:textId="77777777" w:rsidR="00945812" w:rsidRPr="00070809" w:rsidRDefault="00945812" w:rsidP="009B4140">
            <w:pPr>
              <w:rPr>
                <w:rFonts w:ascii="Frutiger LT Com 45 Light" w:hAnsi="Frutiger LT Com 45 Light"/>
              </w:rPr>
            </w:pPr>
            <w:r w:rsidRPr="00070809">
              <w:rPr>
                <w:rFonts w:ascii="Frutiger LT Com 45 Light" w:hAnsi="Frutiger LT Com 45 Light"/>
              </w:rPr>
              <w:t xml:space="preserve">Test </w:t>
            </w:r>
            <w:proofErr w:type="spellStart"/>
            <w:r w:rsidRPr="00070809">
              <w:rPr>
                <w:rFonts w:ascii="Frutiger LT Com 45 Light" w:hAnsi="Frutiger LT Com 45 Light"/>
              </w:rPr>
              <w:t>Priority</w:t>
            </w:r>
            <w:proofErr w:type="spellEnd"/>
          </w:p>
        </w:tc>
        <w:tc>
          <w:tcPr>
            <w:tcW w:w="7444" w:type="dxa"/>
          </w:tcPr>
          <w:p w14:paraId="7C294589" w14:textId="165D3462" w:rsidR="00945812" w:rsidRPr="00070809" w:rsidRDefault="00200A33" w:rsidP="009B4140">
            <w:pPr>
              <w:rPr>
                <w:rFonts w:ascii="Frutiger LT Com 45 Light" w:hAnsi="Frutiger LT Com 45 Light"/>
              </w:rPr>
            </w:pPr>
            <w:r>
              <w:rPr>
                <w:rFonts w:ascii="Frutiger LT Com 45 Light" w:hAnsi="Frutiger LT Com 45 Light"/>
              </w:rPr>
              <w:t>5</w:t>
            </w:r>
          </w:p>
        </w:tc>
      </w:tr>
      <w:tr w:rsidR="00945812" w:rsidRPr="00321D62" w14:paraId="0C9D13D7" w14:textId="77777777" w:rsidTr="009B4140">
        <w:tc>
          <w:tcPr>
            <w:tcW w:w="2410" w:type="dxa"/>
          </w:tcPr>
          <w:p w14:paraId="5C66E0CC" w14:textId="77777777" w:rsidR="00945812" w:rsidRPr="00070809" w:rsidRDefault="00945812" w:rsidP="009B4140">
            <w:pPr>
              <w:rPr>
                <w:rFonts w:ascii="Frutiger LT Com 45 Light" w:hAnsi="Frutiger LT Com 45 Light"/>
              </w:rPr>
            </w:pPr>
            <w:r w:rsidRPr="00070809">
              <w:rPr>
                <w:rFonts w:ascii="Frutiger LT Com 45 Light" w:hAnsi="Frutiger LT Com 45 Light"/>
              </w:rPr>
              <w:t xml:space="preserve">Test </w:t>
            </w:r>
            <w:proofErr w:type="spellStart"/>
            <w:r w:rsidRPr="00070809">
              <w:rPr>
                <w:rFonts w:ascii="Frutiger LT Com 45 Light" w:hAnsi="Frutiger LT Com 45 Light"/>
              </w:rPr>
              <w:t>Title</w:t>
            </w:r>
            <w:proofErr w:type="spellEnd"/>
            <w:r w:rsidRPr="00070809">
              <w:rPr>
                <w:rFonts w:ascii="Frutiger LT Com 45 Light" w:hAnsi="Frutiger LT Com 45 Light"/>
              </w:rPr>
              <w:t>/</w:t>
            </w:r>
            <w:proofErr w:type="spellStart"/>
            <w:r w:rsidRPr="00070809">
              <w:rPr>
                <w:rFonts w:ascii="Frutiger LT Com 45 Light" w:hAnsi="Frutiger LT Com 45 Light"/>
              </w:rPr>
              <w:t>Name</w:t>
            </w:r>
            <w:proofErr w:type="spellEnd"/>
          </w:p>
        </w:tc>
        <w:tc>
          <w:tcPr>
            <w:tcW w:w="7444" w:type="dxa"/>
          </w:tcPr>
          <w:p w14:paraId="71CAD011" w14:textId="3FCBEBA1" w:rsidR="00945812" w:rsidRPr="00004594" w:rsidRDefault="00200A33" w:rsidP="009B4140">
            <w:pPr>
              <w:rPr>
                <w:rFonts w:ascii="Frutiger LT Com 45 Light" w:hAnsi="Frutiger LT Com 45 Light"/>
                <w:lang w:val="es-419"/>
              </w:rPr>
            </w:pPr>
            <w:r w:rsidRPr="00004594">
              <w:rPr>
                <w:rFonts w:ascii="Frutiger LT Com 45 Light" w:hAnsi="Frutiger LT Com 45 Light"/>
                <w:lang w:val="es-419"/>
              </w:rPr>
              <w:t>Revisión de funcionalidad general de</w:t>
            </w:r>
            <w:r w:rsidR="00004594">
              <w:rPr>
                <w:rFonts w:ascii="Frutiger LT Com 45 Light" w:hAnsi="Frutiger LT Com 45 Light"/>
                <w:lang w:val="es-419"/>
              </w:rPr>
              <w:t xml:space="preserve"> la </w:t>
            </w:r>
            <w:proofErr w:type="spellStart"/>
            <w:r w:rsidR="00004594">
              <w:rPr>
                <w:rFonts w:ascii="Frutiger LT Com 45 Light" w:hAnsi="Frutiger LT Com 45 Light"/>
                <w:lang w:val="es-419"/>
              </w:rPr>
              <w:t>grafica</w:t>
            </w:r>
            <w:proofErr w:type="spellEnd"/>
            <w:r w:rsidR="00004594">
              <w:rPr>
                <w:rFonts w:ascii="Frutiger LT Com 45 Light" w:hAnsi="Frutiger LT Com 45 Light"/>
                <w:lang w:val="es-419"/>
              </w:rPr>
              <w:t xml:space="preserve"> de pico de archivos.</w:t>
            </w:r>
          </w:p>
        </w:tc>
      </w:tr>
      <w:tr w:rsidR="00945812" w:rsidRPr="00321D62" w14:paraId="39A84446" w14:textId="77777777" w:rsidTr="009B4140">
        <w:tc>
          <w:tcPr>
            <w:tcW w:w="2410" w:type="dxa"/>
          </w:tcPr>
          <w:p w14:paraId="010ED5BB" w14:textId="77777777" w:rsidR="00945812" w:rsidRPr="00070809" w:rsidRDefault="00945812" w:rsidP="009B4140">
            <w:pPr>
              <w:rPr>
                <w:rFonts w:ascii="Frutiger LT Com 45 Light" w:hAnsi="Frutiger LT Com 45 Light"/>
              </w:rPr>
            </w:pPr>
            <w:r w:rsidRPr="00070809">
              <w:rPr>
                <w:rFonts w:ascii="Frutiger LT Com 45 Light" w:hAnsi="Frutiger LT Com 45 Light"/>
              </w:rPr>
              <w:t xml:space="preserve">Test </w:t>
            </w:r>
            <w:proofErr w:type="spellStart"/>
            <w:r w:rsidRPr="00070809">
              <w:rPr>
                <w:rFonts w:ascii="Frutiger LT Com 45 Light" w:hAnsi="Frutiger LT Com 45 Light"/>
              </w:rPr>
              <w:t>Summary</w:t>
            </w:r>
            <w:proofErr w:type="spellEnd"/>
          </w:p>
        </w:tc>
        <w:tc>
          <w:tcPr>
            <w:tcW w:w="7444" w:type="dxa"/>
          </w:tcPr>
          <w:p w14:paraId="312A2A5F" w14:textId="710CE68A" w:rsidR="00200A33" w:rsidRPr="00CC78A4" w:rsidRDefault="00525217" w:rsidP="00200A33">
            <w:pPr>
              <w:pStyle w:val="Prrafodelista"/>
              <w:numPr>
                <w:ilvl w:val="0"/>
                <w:numId w:val="22"/>
              </w:numPr>
              <w:rPr>
                <w:rFonts w:ascii="Frutiger LT Com 45 Light" w:hAnsi="Frutiger LT Com 45 Light"/>
                <w:lang w:val="es-419"/>
              </w:rPr>
            </w:pPr>
            <w:r w:rsidRPr="00CC78A4">
              <w:rPr>
                <w:rFonts w:ascii="Frutiger LT Com 45 Light" w:hAnsi="Frutiger LT Com 45 Light"/>
                <w:lang w:val="es-419"/>
              </w:rPr>
              <w:t>Validar que la gráfica muestre correctamente el total de archivos subidos por día, y que señale adecuadamente el punto de mayor carga.</w:t>
            </w:r>
          </w:p>
        </w:tc>
      </w:tr>
      <w:tr w:rsidR="00945812" w:rsidRPr="00070809" w14:paraId="30FE5D4D" w14:textId="77777777" w:rsidTr="009B4140">
        <w:tc>
          <w:tcPr>
            <w:tcW w:w="2410" w:type="dxa"/>
          </w:tcPr>
          <w:p w14:paraId="074FF488" w14:textId="77777777" w:rsidR="00945812" w:rsidRPr="00070809" w:rsidRDefault="00945812" w:rsidP="009B4140">
            <w:pPr>
              <w:rPr>
                <w:rFonts w:ascii="Frutiger LT Com 45 Light" w:hAnsi="Frutiger LT Com 45 Light"/>
              </w:rPr>
            </w:pPr>
            <w:r w:rsidRPr="00070809">
              <w:rPr>
                <w:rFonts w:ascii="Frutiger LT Com 45 Light" w:hAnsi="Frutiger LT Com 45 Light"/>
              </w:rPr>
              <w:t xml:space="preserve">Test </w:t>
            </w:r>
            <w:proofErr w:type="spellStart"/>
            <w:r w:rsidRPr="00070809">
              <w:rPr>
                <w:rFonts w:ascii="Frutiger LT Com 45 Light" w:hAnsi="Frutiger LT Com 45 Light"/>
              </w:rPr>
              <w:t>Steps</w:t>
            </w:r>
            <w:proofErr w:type="spellEnd"/>
          </w:p>
        </w:tc>
        <w:tc>
          <w:tcPr>
            <w:tcW w:w="7444" w:type="dxa"/>
          </w:tcPr>
          <w:p w14:paraId="2164BEF4" w14:textId="3748907B" w:rsidR="00200A33" w:rsidRPr="00CC78A4" w:rsidRDefault="00525217" w:rsidP="009B4140">
            <w:pPr>
              <w:rPr>
                <w:rFonts w:ascii="Frutiger LT Com 45 Light" w:hAnsi="Frutiger LT Com 45 Light"/>
              </w:rPr>
            </w:pPr>
            <w:r w:rsidRPr="00CC78A4">
              <w:rPr>
                <w:rFonts w:ascii="Frutiger LT Com 45 Light" w:hAnsi="Frutiger LT Com 45 Light"/>
                <w:lang w:val="es-419"/>
              </w:rPr>
              <w:t>1. Iniciar sesión como administrador</w:t>
            </w:r>
            <w:r w:rsidRPr="00CC78A4">
              <w:rPr>
                <w:rFonts w:ascii="Frutiger LT Com 45 Light" w:hAnsi="Frutiger LT Com 45 Light"/>
                <w:lang w:val="es-419"/>
              </w:rPr>
              <w:br/>
              <w:t xml:space="preserve">2. Ir al </w:t>
            </w:r>
            <w:proofErr w:type="spellStart"/>
            <w:r w:rsidRPr="00CC78A4">
              <w:rPr>
                <w:rFonts w:ascii="Frutiger LT Com 45 Light" w:hAnsi="Frutiger LT Com 45 Light"/>
                <w:lang w:val="es-419"/>
              </w:rPr>
              <w:t>dashboard</w:t>
            </w:r>
            <w:proofErr w:type="spellEnd"/>
            <w:r w:rsidRPr="00CC78A4">
              <w:rPr>
                <w:rFonts w:ascii="Frutiger LT Com 45 Light" w:hAnsi="Frutiger LT Com 45 Light"/>
                <w:lang w:val="es-419"/>
              </w:rPr>
              <w:br/>
              <w:t>3. Visualizar la gráfica de “Actividad de Archivos”</w:t>
            </w:r>
            <w:r w:rsidRPr="00CC78A4">
              <w:rPr>
                <w:rFonts w:ascii="Frutiger LT Com 45 Light" w:hAnsi="Frutiger LT Com 45 Light"/>
                <w:lang w:val="es-419"/>
              </w:rPr>
              <w:br/>
              <w:t>4. Comparar los valores mostrados con los registros reales de subida de archivos</w:t>
            </w:r>
            <w:r w:rsidRPr="00CC78A4">
              <w:rPr>
                <w:rFonts w:ascii="Frutiger LT Com 45 Light" w:hAnsi="Frutiger LT Com 45 Light"/>
                <w:lang w:val="es-419"/>
              </w:rPr>
              <w:br/>
              <w:t xml:space="preserve">5. </w:t>
            </w:r>
            <w:r w:rsidRPr="00CC78A4">
              <w:rPr>
                <w:rFonts w:ascii="Frutiger LT Com 45 Light" w:hAnsi="Frutiger LT Com 45 Light"/>
              </w:rPr>
              <w:t>Validar que el pico esté correctamente resaltado</w:t>
            </w:r>
          </w:p>
        </w:tc>
      </w:tr>
      <w:tr w:rsidR="00945812" w:rsidRPr="00525217" w14:paraId="40165218" w14:textId="77777777" w:rsidTr="009B4140">
        <w:tc>
          <w:tcPr>
            <w:tcW w:w="2410" w:type="dxa"/>
          </w:tcPr>
          <w:p w14:paraId="294E1177" w14:textId="77777777" w:rsidR="00945812" w:rsidRPr="00070809" w:rsidRDefault="00945812" w:rsidP="009B4140">
            <w:pPr>
              <w:rPr>
                <w:rFonts w:ascii="Frutiger LT Com 45 Light" w:hAnsi="Frutiger LT Com 45 Light"/>
              </w:rPr>
            </w:pPr>
            <w:r w:rsidRPr="00070809">
              <w:rPr>
                <w:rFonts w:ascii="Frutiger LT Com 45 Light" w:hAnsi="Frutiger LT Com 45 Light"/>
              </w:rPr>
              <w:t>Test Data</w:t>
            </w:r>
          </w:p>
        </w:tc>
        <w:tc>
          <w:tcPr>
            <w:tcW w:w="7444" w:type="dxa"/>
          </w:tcPr>
          <w:p w14:paraId="1B33075B" w14:textId="77777777" w:rsidR="00200A33" w:rsidRDefault="00525217" w:rsidP="00200A33">
            <w:pPr>
              <w:pStyle w:val="Prrafodelista"/>
              <w:numPr>
                <w:ilvl w:val="0"/>
                <w:numId w:val="22"/>
              </w:numPr>
              <w:rPr>
                <w:rFonts w:ascii="Frutiger LT Com 45 Light" w:hAnsi="Frutiger LT Com 45 Light"/>
              </w:rPr>
            </w:pPr>
            <w:r>
              <w:rPr>
                <w:rFonts w:ascii="Frutiger LT Com 45 Light" w:hAnsi="Frutiger LT Com 45 Light"/>
              </w:rPr>
              <w:t>Se subieron 6 archivos desde un perfil usuario el 31/</w:t>
            </w:r>
            <w:r w:rsidR="003C3BDE">
              <w:rPr>
                <w:rFonts w:ascii="Frutiger LT Com 45 Light" w:hAnsi="Frutiger LT Com 45 Light"/>
              </w:rPr>
              <w:t>07/25</w:t>
            </w:r>
          </w:p>
          <w:p w14:paraId="3300C870" w14:textId="09DD96B2" w:rsidR="003C3BDE" w:rsidRPr="00200A33" w:rsidRDefault="003C3BDE" w:rsidP="00200A33">
            <w:pPr>
              <w:pStyle w:val="Prrafodelista"/>
              <w:numPr>
                <w:ilvl w:val="0"/>
                <w:numId w:val="22"/>
              </w:numPr>
              <w:rPr>
                <w:rFonts w:ascii="Frutiger LT Com 45 Light" w:hAnsi="Frutiger LT Com 45 Light"/>
              </w:rPr>
            </w:pPr>
            <w:r>
              <w:rPr>
                <w:rFonts w:ascii="Frutiger LT Com 45 Light" w:hAnsi="Frutiger LT Com 45 Light"/>
              </w:rPr>
              <w:t>Se subieron 7 archivos el 29/07/25.</w:t>
            </w:r>
          </w:p>
        </w:tc>
      </w:tr>
      <w:tr w:rsidR="00945812" w:rsidRPr="008876F3" w14:paraId="0F36CCB8" w14:textId="77777777" w:rsidTr="009B4140">
        <w:tc>
          <w:tcPr>
            <w:tcW w:w="2410" w:type="dxa"/>
          </w:tcPr>
          <w:p w14:paraId="335841A7" w14:textId="77777777" w:rsidR="00945812" w:rsidRPr="00070809" w:rsidRDefault="00945812" w:rsidP="009B4140">
            <w:pPr>
              <w:rPr>
                <w:rFonts w:ascii="Frutiger LT Com 45 Light" w:hAnsi="Frutiger LT Com 45 Light"/>
              </w:rPr>
            </w:pPr>
            <w:proofErr w:type="spellStart"/>
            <w:r w:rsidRPr="00070809">
              <w:rPr>
                <w:rFonts w:ascii="Frutiger LT Com 45 Light" w:hAnsi="Frutiger LT Com 45 Light"/>
              </w:rPr>
              <w:t>Expected</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Result</w:t>
            </w:r>
            <w:proofErr w:type="spellEnd"/>
          </w:p>
        </w:tc>
        <w:tc>
          <w:tcPr>
            <w:tcW w:w="7444" w:type="dxa"/>
          </w:tcPr>
          <w:p w14:paraId="5BDB82D3" w14:textId="678C16D3" w:rsidR="00945812" w:rsidRPr="00004594" w:rsidRDefault="003C3BDE" w:rsidP="009B4140">
            <w:pPr>
              <w:rPr>
                <w:rFonts w:ascii="Frutiger LT Com 45 Light" w:hAnsi="Frutiger LT Com 45 Light"/>
                <w:lang w:val="es-419"/>
              </w:rPr>
            </w:pPr>
            <w:r>
              <w:rPr>
                <w:rFonts w:ascii="Frutiger LT Com 45 Light" w:hAnsi="Frutiger LT Com 45 Light"/>
                <w:lang w:val="es-419"/>
              </w:rPr>
              <w:t>La grafica debe mostrar 6 archivos el 31/07/25 y 7 archivos el 29/07/25</w:t>
            </w:r>
          </w:p>
        </w:tc>
      </w:tr>
      <w:tr w:rsidR="00945812" w:rsidRPr="008876F3" w14:paraId="65E0CF07" w14:textId="77777777" w:rsidTr="009B4140">
        <w:tc>
          <w:tcPr>
            <w:tcW w:w="2410" w:type="dxa"/>
          </w:tcPr>
          <w:p w14:paraId="4458702E" w14:textId="77777777" w:rsidR="00945812" w:rsidRPr="00070809" w:rsidRDefault="00945812" w:rsidP="009B4140">
            <w:pPr>
              <w:rPr>
                <w:rFonts w:ascii="Frutiger LT Com 45 Light" w:hAnsi="Frutiger LT Com 45 Light"/>
              </w:rPr>
            </w:pPr>
            <w:r w:rsidRPr="00070809">
              <w:rPr>
                <w:rFonts w:ascii="Frutiger LT Com 45 Light" w:hAnsi="Frutiger LT Com 45 Light"/>
              </w:rPr>
              <w:t xml:space="preserve">Actual </w:t>
            </w:r>
            <w:proofErr w:type="spellStart"/>
            <w:r w:rsidRPr="00070809">
              <w:rPr>
                <w:rFonts w:ascii="Frutiger LT Com 45 Light" w:hAnsi="Frutiger LT Com 45 Light"/>
              </w:rPr>
              <w:t>Result</w:t>
            </w:r>
            <w:proofErr w:type="spellEnd"/>
          </w:p>
        </w:tc>
        <w:tc>
          <w:tcPr>
            <w:tcW w:w="7444" w:type="dxa"/>
          </w:tcPr>
          <w:p w14:paraId="0FD47D8A" w14:textId="6350E1BB" w:rsidR="00945812" w:rsidRPr="002A2E0C" w:rsidRDefault="003C3BDE" w:rsidP="009B4140">
            <w:pPr>
              <w:rPr>
                <w:rFonts w:ascii="Frutiger LT Com 45 Light" w:hAnsi="Frutiger LT Com 45 Light"/>
              </w:rPr>
            </w:pPr>
            <w:r>
              <w:rPr>
                <w:rFonts w:ascii="Frutiger LT Com 45 Light" w:hAnsi="Frutiger LT Com 45 Light"/>
              </w:rPr>
              <w:t>La grafica muestra correctamente el número de archivos subidos.</w:t>
            </w:r>
          </w:p>
        </w:tc>
      </w:tr>
      <w:tr w:rsidR="00945812" w:rsidRPr="00070809" w14:paraId="03058C9D" w14:textId="77777777" w:rsidTr="009B4140">
        <w:tc>
          <w:tcPr>
            <w:tcW w:w="2410" w:type="dxa"/>
          </w:tcPr>
          <w:p w14:paraId="7C732CB6" w14:textId="77777777" w:rsidR="00945812" w:rsidRPr="00070809" w:rsidRDefault="00945812" w:rsidP="009B4140">
            <w:pPr>
              <w:rPr>
                <w:rFonts w:ascii="Frutiger LT Com 45 Light" w:hAnsi="Frutiger LT Com 45 Light"/>
              </w:rPr>
            </w:pPr>
            <w:r w:rsidRPr="00070809">
              <w:rPr>
                <w:rFonts w:ascii="Frutiger LT Com 45 Light" w:hAnsi="Frutiger LT Com 45 Light"/>
              </w:rPr>
              <w:t>Status</w:t>
            </w:r>
          </w:p>
        </w:tc>
        <w:tc>
          <w:tcPr>
            <w:tcW w:w="7444" w:type="dxa"/>
          </w:tcPr>
          <w:p w14:paraId="698734E8" w14:textId="4C2DF318" w:rsidR="00945812" w:rsidRPr="00070809" w:rsidRDefault="003C3BDE" w:rsidP="009B4140">
            <w:pPr>
              <w:rPr>
                <w:rFonts w:ascii="Frutiger LT Com 45 Light" w:hAnsi="Frutiger LT Com 45 Light"/>
              </w:rPr>
            </w:pPr>
            <w:r>
              <w:rPr>
                <w:rFonts w:ascii="Frutiger LT Com 45 Light" w:hAnsi="Frutiger LT Com 45 Light"/>
              </w:rPr>
              <w:t>Funcional.</w:t>
            </w:r>
          </w:p>
        </w:tc>
      </w:tr>
      <w:tr w:rsidR="00945812" w:rsidRPr="008876F3" w14:paraId="3439F196" w14:textId="77777777" w:rsidTr="009B4140">
        <w:tc>
          <w:tcPr>
            <w:tcW w:w="2410" w:type="dxa"/>
          </w:tcPr>
          <w:p w14:paraId="06F01ED5" w14:textId="77777777" w:rsidR="00945812" w:rsidRPr="00070809" w:rsidRDefault="00945812" w:rsidP="009B4140">
            <w:pPr>
              <w:rPr>
                <w:rFonts w:ascii="Frutiger LT Com 45 Light" w:hAnsi="Frutiger LT Com 45 Light"/>
              </w:rPr>
            </w:pPr>
            <w:proofErr w:type="spellStart"/>
            <w:r w:rsidRPr="00070809">
              <w:rPr>
                <w:rFonts w:ascii="Frutiger LT Com 45 Light" w:hAnsi="Frutiger LT Com 45 Light"/>
              </w:rPr>
              <w:t>Pre-condition</w:t>
            </w:r>
            <w:proofErr w:type="spellEnd"/>
          </w:p>
        </w:tc>
        <w:tc>
          <w:tcPr>
            <w:tcW w:w="7444" w:type="dxa"/>
          </w:tcPr>
          <w:p w14:paraId="44DB82E9" w14:textId="1B4A5370" w:rsidR="00200A33" w:rsidRPr="00CC78A4" w:rsidRDefault="003C3BDE" w:rsidP="00200A33">
            <w:pPr>
              <w:pStyle w:val="Prrafodelista"/>
              <w:numPr>
                <w:ilvl w:val="0"/>
                <w:numId w:val="22"/>
              </w:numPr>
              <w:rPr>
                <w:rFonts w:ascii="Frutiger LT Com 45 Light" w:hAnsi="Frutiger LT Com 45 Light"/>
                <w:lang w:val="es-419"/>
              </w:rPr>
            </w:pPr>
            <w:r w:rsidRPr="00CC78A4">
              <w:rPr>
                <w:rFonts w:ascii="Frutiger LT Com 45 Light" w:hAnsi="Frutiger LT Com 45 Light"/>
                <w:lang w:val="es-419"/>
              </w:rPr>
              <w:t>El administrador debe estar autenticado y debe haber datos de archivos subidos en el rango de fechas</w:t>
            </w:r>
          </w:p>
        </w:tc>
      </w:tr>
      <w:tr w:rsidR="00945812" w:rsidRPr="008876F3" w14:paraId="094A3F6A" w14:textId="77777777" w:rsidTr="009B4140">
        <w:tc>
          <w:tcPr>
            <w:tcW w:w="2410" w:type="dxa"/>
          </w:tcPr>
          <w:p w14:paraId="2DF5E6F4" w14:textId="77777777" w:rsidR="00945812" w:rsidRPr="00070809" w:rsidRDefault="00945812" w:rsidP="009B4140">
            <w:pPr>
              <w:rPr>
                <w:rFonts w:ascii="Frutiger LT Com 45 Light" w:hAnsi="Frutiger LT Com 45 Light"/>
              </w:rPr>
            </w:pPr>
            <w:proofErr w:type="spellStart"/>
            <w:r w:rsidRPr="00070809">
              <w:rPr>
                <w:rFonts w:ascii="Frutiger LT Com 45 Light" w:hAnsi="Frutiger LT Com 45 Light"/>
              </w:rPr>
              <w:t>Post-condition</w:t>
            </w:r>
            <w:proofErr w:type="spellEnd"/>
          </w:p>
        </w:tc>
        <w:tc>
          <w:tcPr>
            <w:tcW w:w="7444" w:type="dxa"/>
          </w:tcPr>
          <w:p w14:paraId="4DA9E1DA" w14:textId="48A4530F" w:rsidR="00945812" w:rsidRPr="00CC78A4" w:rsidRDefault="003C3BDE" w:rsidP="009B4140">
            <w:pPr>
              <w:rPr>
                <w:rFonts w:ascii="Frutiger LT Com 45 Light" w:hAnsi="Frutiger LT Com 45 Light"/>
                <w:lang w:val="es-419"/>
              </w:rPr>
            </w:pPr>
            <w:r w:rsidRPr="00CC78A4">
              <w:rPr>
                <w:rFonts w:ascii="Frutiger LT Com 45 Light" w:hAnsi="Frutiger LT Com 45 Light"/>
                <w:lang w:val="es-419"/>
              </w:rPr>
              <w:t>La gráfica debe visualizar correctamente los datos y destacar el pico de forma visual</w:t>
            </w:r>
          </w:p>
        </w:tc>
      </w:tr>
      <w:tr w:rsidR="00945812" w:rsidRPr="008876F3" w14:paraId="6E3396AE" w14:textId="77777777" w:rsidTr="009B4140">
        <w:tc>
          <w:tcPr>
            <w:tcW w:w="2410" w:type="dxa"/>
          </w:tcPr>
          <w:p w14:paraId="006F8979" w14:textId="77777777" w:rsidR="00945812" w:rsidRPr="00070809" w:rsidRDefault="00945812" w:rsidP="009B4140">
            <w:pPr>
              <w:rPr>
                <w:rFonts w:ascii="Frutiger LT Com 45 Light" w:hAnsi="Frutiger LT Com 45 Light"/>
              </w:rPr>
            </w:pPr>
            <w:r w:rsidRPr="00070809">
              <w:rPr>
                <w:rFonts w:ascii="Frutiger LT Com 45 Light" w:hAnsi="Frutiger LT Com 45 Light"/>
              </w:rPr>
              <w:t>Notes/</w:t>
            </w:r>
            <w:proofErr w:type="spellStart"/>
            <w:r w:rsidRPr="00070809">
              <w:rPr>
                <w:rFonts w:ascii="Frutiger LT Com 45 Light" w:hAnsi="Frutiger LT Com 45 Light"/>
              </w:rPr>
              <w:t>Comments</w:t>
            </w:r>
            <w:proofErr w:type="spellEnd"/>
          </w:p>
        </w:tc>
        <w:tc>
          <w:tcPr>
            <w:tcW w:w="7444" w:type="dxa"/>
          </w:tcPr>
          <w:p w14:paraId="51F990C4" w14:textId="595A5272" w:rsidR="00200A33" w:rsidRPr="003C3BDE" w:rsidRDefault="003C3BDE" w:rsidP="009B4140">
            <w:pPr>
              <w:rPr>
                <w:rFonts w:ascii="Frutiger LT Com 45 Light" w:hAnsi="Frutiger LT Com 45 Light"/>
                <w:lang w:val="es-419"/>
              </w:rPr>
            </w:pPr>
            <w:r>
              <w:rPr>
                <w:rFonts w:ascii="Frutiger LT Com 45 Light" w:hAnsi="Frutiger LT Com 45 Light"/>
                <w:lang w:val="es-419"/>
              </w:rPr>
              <w:t xml:space="preserve">Esta grafica es más un elemento visual, </w:t>
            </w:r>
            <w:r w:rsidRPr="003C3BDE">
              <w:rPr>
                <w:rFonts w:ascii="Frutiger LT Com 45 Light" w:hAnsi="Frutiger LT Com 45 Light"/>
                <w:b/>
                <w:bCs/>
                <w:lang w:val="es-419"/>
              </w:rPr>
              <w:t>NO</w:t>
            </w:r>
            <w:r>
              <w:rPr>
                <w:rFonts w:ascii="Frutiger LT Com 45 Light" w:hAnsi="Frutiger LT Com 45 Light"/>
                <w:lang w:val="es-419"/>
              </w:rPr>
              <w:t xml:space="preserve"> una transacción. </w:t>
            </w:r>
          </w:p>
        </w:tc>
      </w:tr>
    </w:tbl>
    <w:p w14:paraId="4C287098" w14:textId="77777777" w:rsidR="00945812" w:rsidRPr="003C3BDE" w:rsidRDefault="00945812" w:rsidP="00945812">
      <w:pPr>
        <w:pStyle w:val="Ttulo2"/>
        <w:rPr>
          <w:rFonts w:ascii="Frutiger LT Com 45 Light" w:hAnsi="Frutiger LT Com 45 Light"/>
          <w:lang w:val="es-419"/>
        </w:rPr>
      </w:pPr>
    </w:p>
    <w:p w14:paraId="467459E6" w14:textId="77777777" w:rsidR="00945812" w:rsidRPr="003C3BDE" w:rsidRDefault="00945812">
      <w:pPr>
        <w:spacing w:after="160"/>
        <w:rPr>
          <w:rFonts w:ascii="Frutiger LT Com 45 Light" w:eastAsiaTheme="majorEastAsia" w:hAnsi="Frutiger LT Com 45 Light" w:cstheme="majorBidi"/>
          <w:b/>
          <w:caps/>
          <w:color w:val="000000" w:themeColor="text1"/>
          <w:sz w:val="32"/>
          <w:szCs w:val="26"/>
          <w:lang w:val="es-419"/>
        </w:rPr>
      </w:pPr>
      <w:r w:rsidRPr="003C3BDE">
        <w:rPr>
          <w:rFonts w:ascii="Frutiger LT Com 45 Light" w:hAnsi="Frutiger LT Com 45 Light"/>
          <w:lang w:val="es-419"/>
        </w:rPr>
        <w:br w:type="page"/>
      </w:r>
    </w:p>
    <w:p w14:paraId="78A9AEDC" w14:textId="0149E8F3" w:rsidR="00945812" w:rsidRPr="00070809" w:rsidRDefault="00945812" w:rsidP="00945812">
      <w:pPr>
        <w:pStyle w:val="Ttulo2"/>
        <w:rPr>
          <w:rFonts w:ascii="Frutiger LT Com 45 Light" w:hAnsi="Frutiger LT Com 45 Light"/>
        </w:rPr>
      </w:pPr>
      <w:r w:rsidRPr="00070809">
        <w:rPr>
          <w:rFonts w:ascii="Frutiger LT Com 45 Light" w:hAnsi="Frutiger LT Com 45 Light"/>
        </w:rPr>
        <w:lastRenderedPageBreak/>
        <w:t>Test case #2:</w:t>
      </w:r>
      <w:r w:rsidR="003C3BDE">
        <w:rPr>
          <w:rFonts w:ascii="Frutiger LT Com 45 Light" w:hAnsi="Frutiger LT Com 45 Light"/>
        </w:rPr>
        <w:t xml:space="preserve"> Espacio Utilizado</w:t>
      </w:r>
    </w:p>
    <w:tbl>
      <w:tblPr>
        <w:tblStyle w:val="WSI-Table"/>
        <w:tblW w:w="0" w:type="auto"/>
        <w:tblLook w:val="04A0" w:firstRow="1" w:lastRow="0" w:firstColumn="1" w:lastColumn="0" w:noHBand="0" w:noVBand="1"/>
      </w:tblPr>
      <w:tblGrid>
        <w:gridCol w:w="2410"/>
        <w:gridCol w:w="7444"/>
      </w:tblGrid>
      <w:tr w:rsidR="00945812" w:rsidRPr="00070809" w14:paraId="116DAA5C" w14:textId="77777777" w:rsidTr="009B4140">
        <w:trPr>
          <w:cnfStyle w:val="100000000000" w:firstRow="1" w:lastRow="0" w:firstColumn="0" w:lastColumn="0" w:oddVBand="0" w:evenVBand="0" w:oddHBand="0" w:evenHBand="0" w:firstRowFirstColumn="0" w:firstRowLastColumn="0" w:lastRowFirstColumn="0" w:lastRowLastColumn="0"/>
        </w:trPr>
        <w:tc>
          <w:tcPr>
            <w:tcW w:w="2410" w:type="dxa"/>
          </w:tcPr>
          <w:p w14:paraId="20A613C0" w14:textId="77777777" w:rsidR="00945812" w:rsidRPr="00070809" w:rsidRDefault="00945812" w:rsidP="009B4140">
            <w:pPr>
              <w:rPr>
                <w:rFonts w:ascii="Frutiger LT Com 45 Light" w:hAnsi="Frutiger LT Com 45 Light"/>
              </w:rPr>
            </w:pPr>
            <w:r w:rsidRPr="00070809">
              <w:rPr>
                <w:rFonts w:ascii="Frutiger LT Com 45 Light" w:hAnsi="Frutiger LT Com 45 Light"/>
              </w:rPr>
              <w:t>Field</w:t>
            </w:r>
          </w:p>
        </w:tc>
        <w:tc>
          <w:tcPr>
            <w:tcW w:w="7444" w:type="dxa"/>
          </w:tcPr>
          <w:p w14:paraId="1E5080E6" w14:textId="77777777" w:rsidR="00945812" w:rsidRPr="00070809" w:rsidRDefault="00945812" w:rsidP="009B4140">
            <w:pPr>
              <w:rPr>
                <w:rFonts w:ascii="Frutiger LT Com 45 Light" w:hAnsi="Frutiger LT Com 45 Light"/>
              </w:rPr>
            </w:pPr>
            <w:r w:rsidRPr="00070809">
              <w:rPr>
                <w:rFonts w:ascii="Frutiger LT Com 45 Light" w:hAnsi="Frutiger LT Com 45 Light"/>
              </w:rPr>
              <w:t>Description</w:t>
            </w:r>
          </w:p>
        </w:tc>
      </w:tr>
      <w:tr w:rsidR="00945812" w:rsidRPr="00070809" w14:paraId="14D900EF" w14:textId="77777777" w:rsidTr="009B4140">
        <w:tc>
          <w:tcPr>
            <w:tcW w:w="2410" w:type="dxa"/>
          </w:tcPr>
          <w:p w14:paraId="372D44BE" w14:textId="77777777" w:rsidR="00945812" w:rsidRPr="00070809" w:rsidRDefault="00945812" w:rsidP="009B4140">
            <w:pPr>
              <w:rPr>
                <w:rFonts w:ascii="Frutiger LT Com 45 Light" w:hAnsi="Frutiger LT Com 45 Light"/>
              </w:rPr>
            </w:pPr>
            <w:r w:rsidRPr="00070809">
              <w:rPr>
                <w:rFonts w:ascii="Frutiger LT Com 45 Light" w:hAnsi="Frutiger LT Com 45 Light"/>
              </w:rPr>
              <w:t>Test Case #</w:t>
            </w:r>
          </w:p>
        </w:tc>
        <w:tc>
          <w:tcPr>
            <w:tcW w:w="7444" w:type="dxa"/>
          </w:tcPr>
          <w:p w14:paraId="5EB30523" w14:textId="32E80112" w:rsidR="00945812" w:rsidRPr="00070809" w:rsidRDefault="003C3BDE" w:rsidP="009B4140">
            <w:pPr>
              <w:rPr>
                <w:rFonts w:ascii="Frutiger LT Com 45 Light" w:hAnsi="Frutiger LT Com 45 Light"/>
              </w:rPr>
            </w:pPr>
            <w:r>
              <w:rPr>
                <w:rFonts w:ascii="Frutiger LT Com 45 Light" w:hAnsi="Frutiger LT Com 45 Light"/>
              </w:rPr>
              <w:t>2</w:t>
            </w:r>
          </w:p>
        </w:tc>
      </w:tr>
      <w:tr w:rsidR="00945812" w:rsidRPr="00070809" w14:paraId="61EC7AA3" w14:textId="77777777" w:rsidTr="009B4140">
        <w:tc>
          <w:tcPr>
            <w:tcW w:w="2410" w:type="dxa"/>
          </w:tcPr>
          <w:p w14:paraId="640595E8" w14:textId="77777777" w:rsidR="00945812" w:rsidRPr="00070809" w:rsidRDefault="00945812" w:rsidP="009B4140">
            <w:pPr>
              <w:rPr>
                <w:rFonts w:ascii="Frutiger LT Com 45 Light" w:hAnsi="Frutiger LT Com 45 Light"/>
              </w:rPr>
            </w:pPr>
            <w:r w:rsidRPr="00070809">
              <w:rPr>
                <w:rFonts w:ascii="Frutiger LT Com 45 Light" w:hAnsi="Frutiger LT Com 45 Light"/>
              </w:rPr>
              <w:t xml:space="preserve">Test </w:t>
            </w:r>
            <w:proofErr w:type="spellStart"/>
            <w:r w:rsidRPr="00070809">
              <w:rPr>
                <w:rFonts w:ascii="Frutiger LT Com 45 Light" w:hAnsi="Frutiger LT Com 45 Light"/>
              </w:rPr>
              <w:t>Priority</w:t>
            </w:r>
            <w:proofErr w:type="spellEnd"/>
          </w:p>
        </w:tc>
        <w:tc>
          <w:tcPr>
            <w:tcW w:w="7444" w:type="dxa"/>
          </w:tcPr>
          <w:p w14:paraId="4554D141" w14:textId="0B7A5832" w:rsidR="00945812" w:rsidRPr="00070809" w:rsidRDefault="003C3BDE" w:rsidP="009B4140">
            <w:pPr>
              <w:rPr>
                <w:rFonts w:ascii="Frutiger LT Com 45 Light" w:hAnsi="Frutiger LT Com 45 Light"/>
              </w:rPr>
            </w:pPr>
            <w:r>
              <w:rPr>
                <w:rFonts w:ascii="Frutiger LT Com 45 Light" w:hAnsi="Frutiger LT Com 45 Light"/>
              </w:rPr>
              <w:t>5</w:t>
            </w:r>
          </w:p>
        </w:tc>
      </w:tr>
      <w:tr w:rsidR="00945812" w:rsidRPr="00321D62" w14:paraId="72D5674D" w14:textId="77777777" w:rsidTr="009B4140">
        <w:tc>
          <w:tcPr>
            <w:tcW w:w="2410" w:type="dxa"/>
          </w:tcPr>
          <w:p w14:paraId="482998C1" w14:textId="77777777" w:rsidR="00945812" w:rsidRPr="00070809" w:rsidRDefault="00945812" w:rsidP="009B4140">
            <w:pPr>
              <w:rPr>
                <w:rFonts w:ascii="Frutiger LT Com 45 Light" w:hAnsi="Frutiger LT Com 45 Light"/>
              </w:rPr>
            </w:pPr>
            <w:r w:rsidRPr="00070809">
              <w:rPr>
                <w:rFonts w:ascii="Frutiger LT Com 45 Light" w:hAnsi="Frutiger LT Com 45 Light"/>
              </w:rPr>
              <w:t xml:space="preserve">Test </w:t>
            </w:r>
            <w:proofErr w:type="spellStart"/>
            <w:r w:rsidRPr="00070809">
              <w:rPr>
                <w:rFonts w:ascii="Frutiger LT Com 45 Light" w:hAnsi="Frutiger LT Com 45 Light"/>
              </w:rPr>
              <w:t>Title</w:t>
            </w:r>
            <w:proofErr w:type="spellEnd"/>
            <w:r w:rsidRPr="00070809">
              <w:rPr>
                <w:rFonts w:ascii="Frutiger LT Com 45 Light" w:hAnsi="Frutiger LT Com 45 Light"/>
              </w:rPr>
              <w:t>/</w:t>
            </w:r>
            <w:proofErr w:type="spellStart"/>
            <w:r w:rsidRPr="00070809">
              <w:rPr>
                <w:rFonts w:ascii="Frutiger LT Com 45 Light" w:hAnsi="Frutiger LT Com 45 Light"/>
              </w:rPr>
              <w:t>Name</w:t>
            </w:r>
            <w:proofErr w:type="spellEnd"/>
          </w:p>
        </w:tc>
        <w:tc>
          <w:tcPr>
            <w:tcW w:w="7444" w:type="dxa"/>
          </w:tcPr>
          <w:p w14:paraId="7ED60046" w14:textId="721F4CD2" w:rsidR="00945812" w:rsidRPr="00CC78A4" w:rsidRDefault="0047219D" w:rsidP="009B4140">
            <w:pPr>
              <w:rPr>
                <w:rFonts w:ascii="Frutiger LT Com 45 Light" w:hAnsi="Frutiger LT Com 45 Light"/>
                <w:lang w:val="es-419"/>
              </w:rPr>
            </w:pPr>
            <w:r w:rsidRPr="00CC78A4">
              <w:rPr>
                <w:rFonts w:ascii="Frutiger LT Com 45 Light" w:hAnsi="Frutiger LT Com 45 Light"/>
                <w:lang w:val="es-419"/>
              </w:rPr>
              <w:t>Verificar gráfica de espacio utilizado en módulo administrador.</w:t>
            </w:r>
          </w:p>
        </w:tc>
      </w:tr>
      <w:tr w:rsidR="00945812" w:rsidRPr="00321D62" w14:paraId="1A792D2E" w14:textId="77777777" w:rsidTr="009B4140">
        <w:tc>
          <w:tcPr>
            <w:tcW w:w="2410" w:type="dxa"/>
          </w:tcPr>
          <w:p w14:paraId="7FE8E822" w14:textId="77777777" w:rsidR="00945812" w:rsidRPr="00070809" w:rsidRDefault="00945812" w:rsidP="009B4140">
            <w:pPr>
              <w:rPr>
                <w:rFonts w:ascii="Frutiger LT Com 45 Light" w:hAnsi="Frutiger LT Com 45 Light"/>
              </w:rPr>
            </w:pPr>
            <w:r w:rsidRPr="00070809">
              <w:rPr>
                <w:rFonts w:ascii="Frutiger LT Com 45 Light" w:hAnsi="Frutiger LT Com 45 Light"/>
              </w:rPr>
              <w:t xml:space="preserve">Test </w:t>
            </w:r>
            <w:proofErr w:type="spellStart"/>
            <w:r w:rsidRPr="00070809">
              <w:rPr>
                <w:rFonts w:ascii="Frutiger LT Com 45 Light" w:hAnsi="Frutiger LT Com 45 Light"/>
              </w:rPr>
              <w:t>Summary</w:t>
            </w:r>
            <w:proofErr w:type="spellEnd"/>
          </w:p>
        </w:tc>
        <w:tc>
          <w:tcPr>
            <w:tcW w:w="7444" w:type="dxa"/>
          </w:tcPr>
          <w:p w14:paraId="251E6799" w14:textId="68F2457A" w:rsidR="00945812" w:rsidRPr="00CC78A4" w:rsidRDefault="0047219D" w:rsidP="009B4140">
            <w:pPr>
              <w:rPr>
                <w:rFonts w:ascii="Frutiger LT Com 45 Light" w:hAnsi="Frutiger LT Com 45 Light"/>
                <w:lang w:val="es-419"/>
              </w:rPr>
            </w:pPr>
            <w:r w:rsidRPr="00CC78A4">
              <w:rPr>
                <w:rFonts w:ascii="Frutiger LT Com 45 Light" w:hAnsi="Frutiger LT Com 45 Light"/>
                <w:lang w:val="es-419"/>
              </w:rPr>
              <w:t>Validar que la gráfica muestra correctamente el total de espacio ocupado en el sistema, según los archivos subidos, y que el valor sea coherente con los datos del historial.</w:t>
            </w:r>
          </w:p>
        </w:tc>
      </w:tr>
      <w:tr w:rsidR="00945812" w:rsidRPr="00321D62" w14:paraId="4215A984" w14:textId="77777777" w:rsidTr="009B4140">
        <w:tc>
          <w:tcPr>
            <w:tcW w:w="2410" w:type="dxa"/>
          </w:tcPr>
          <w:p w14:paraId="35C6F3F6" w14:textId="77777777" w:rsidR="00945812" w:rsidRPr="00070809" w:rsidRDefault="00945812" w:rsidP="009B4140">
            <w:pPr>
              <w:rPr>
                <w:rFonts w:ascii="Frutiger LT Com 45 Light" w:hAnsi="Frutiger LT Com 45 Light"/>
              </w:rPr>
            </w:pPr>
            <w:r w:rsidRPr="00070809">
              <w:rPr>
                <w:rFonts w:ascii="Frutiger LT Com 45 Light" w:hAnsi="Frutiger LT Com 45 Light"/>
              </w:rPr>
              <w:t xml:space="preserve">Test </w:t>
            </w:r>
            <w:proofErr w:type="spellStart"/>
            <w:r w:rsidRPr="00070809">
              <w:rPr>
                <w:rFonts w:ascii="Frutiger LT Com 45 Light" w:hAnsi="Frutiger LT Com 45 Light"/>
              </w:rPr>
              <w:t>Steps</w:t>
            </w:r>
            <w:proofErr w:type="spellEnd"/>
          </w:p>
        </w:tc>
        <w:tc>
          <w:tcPr>
            <w:tcW w:w="7444" w:type="dxa"/>
          </w:tcPr>
          <w:p w14:paraId="58044BAB" w14:textId="5170BAF4" w:rsidR="0047219D" w:rsidRPr="0047219D" w:rsidRDefault="0047219D" w:rsidP="0047219D">
            <w:pPr>
              <w:rPr>
                <w:rFonts w:ascii="Frutiger LT Com 45 Light" w:hAnsi="Frutiger LT Com 45 Light"/>
                <w:lang w:val="es-419"/>
              </w:rPr>
            </w:pPr>
            <w:r w:rsidRPr="0047219D">
              <w:rPr>
                <w:rFonts w:ascii="Frutiger LT Com 45 Light" w:hAnsi="Frutiger LT Com 45 Light"/>
                <w:lang w:val="es-419"/>
              </w:rPr>
              <w:t>1. Iniciar sesión como administrador</w:t>
            </w:r>
          </w:p>
          <w:p w14:paraId="37D7B224" w14:textId="77777777" w:rsidR="0047219D" w:rsidRPr="0047219D" w:rsidRDefault="0047219D" w:rsidP="0047219D">
            <w:pPr>
              <w:rPr>
                <w:rFonts w:ascii="Frutiger LT Com 45 Light" w:hAnsi="Frutiger LT Com 45 Light"/>
                <w:lang w:val="es-419"/>
              </w:rPr>
            </w:pPr>
            <w:r w:rsidRPr="0047219D">
              <w:rPr>
                <w:rFonts w:ascii="Frutiger LT Com 45 Light" w:hAnsi="Frutiger LT Com 45 Light"/>
                <w:lang w:val="es-419"/>
              </w:rPr>
              <w:t xml:space="preserve">2. Ir al </w:t>
            </w:r>
            <w:proofErr w:type="spellStart"/>
            <w:r w:rsidRPr="0047219D">
              <w:rPr>
                <w:rFonts w:ascii="Frutiger LT Com 45 Light" w:hAnsi="Frutiger LT Com 45 Light"/>
                <w:lang w:val="es-419"/>
              </w:rPr>
              <w:t>dashboard</w:t>
            </w:r>
            <w:proofErr w:type="spellEnd"/>
            <w:r w:rsidRPr="0047219D">
              <w:rPr>
                <w:rFonts w:ascii="Frutiger LT Com 45 Light" w:hAnsi="Frutiger LT Com 45 Light"/>
                <w:lang w:val="es-419"/>
              </w:rPr>
              <w:t xml:space="preserve"> de administración</w:t>
            </w:r>
          </w:p>
          <w:p w14:paraId="68D9F2CE" w14:textId="77777777" w:rsidR="0047219D" w:rsidRPr="0047219D" w:rsidRDefault="0047219D" w:rsidP="0047219D">
            <w:pPr>
              <w:rPr>
                <w:rFonts w:ascii="Frutiger LT Com 45 Light" w:hAnsi="Frutiger LT Com 45 Light"/>
                <w:lang w:val="es-419"/>
              </w:rPr>
            </w:pPr>
            <w:r w:rsidRPr="0047219D">
              <w:rPr>
                <w:rFonts w:ascii="Frutiger LT Com 45 Light" w:hAnsi="Frutiger LT Com 45 Light"/>
                <w:lang w:val="es-419"/>
              </w:rPr>
              <w:t>3. Visualizar la gráfica de espacio utilizado</w:t>
            </w:r>
          </w:p>
          <w:p w14:paraId="0C44BFFA" w14:textId="77777777" w:rsidR="0047219D" w:rsidRPr="0047219D" w:rsidRDefault="0047219D" w:rsidP="0047219D">
            <w:pPr>
              <w:rPr>
                <w:rFonts w:ascii="Frutiger LT Com 45 Light" w:hAnsi="Frutiger LT Com 45 Light"/>
                <w:lang w:val="es-419"/>
              </w:rPr>
            </w:pPr>
            <w:r w:rsidRPr="0047219D">
              <w:rPr>
                <w:rFonts w:ascii="Frutiger LT Com 45 Light" w:hAnsi="Frutiger LT Com 45 Light"/>
                <w:lang w:val="es-419"/>
              </w:rPr>
              <w:t>4. Comparar el valor mostrado con el tamaño real de los archivos subidos (según historial del sistema o datos conocidos)</w:t>
            </w:r>
          </w:p>
          <w:p w14:paraId="2C89EB53" w14:textId="7F4BB745" w:rsidR="00945812" w:rsidRPr="0047219D" w:rsidRDefault="0047219D" w:rsidP="0047219D">
            <w:pPr>
              <w:rPr>
                <w:rFonts w:ascii="Frutiger LT Com 45 Light" w:hAnsi="Frutiger LT Com 45 Light"/>
                <w:lang w:val="es-419"/>
              </w:rPr>
            </w:pPr>
            <w:r w:rsidRPr="0047219D">
              <w:rPr>
                <w:rFonts w:ascii="Frutiger LT Com 45 Light" w:hAnsi="Frutiger LT Com 45 Light"/>
                <w:lang w:val="es-419"/>
              </w:rPr>
              <w:t>5. Validar que el porcentaje o cantidad en MB sea correcto</w:t>
            </w:r>
            <w:r>
              <w:rPr>
                <w:rFonts w:ascii="Frutiger LT Com 45 Light" w:hAnsi="Frutiger LT Com 45 Light"/>
                <w:lang w:val="es-419"/>
              </w:rPr>
              <w:t>.</w:t>
            </w:r>
          </w:p>
        </w:tc>
      </w:tr>
      <w:tr w:rsidR="00945812" w:rsidRPr="0047219D" w14:paraId="551029FB" w14:textId="77777777" w:rsidTr="009B4140">
        <w:tc>
          <w:tcPr>
            <w:tcW w:w="2410" w:type="dxa"/>
          </w:tcPr>
          <w:p w14:paraId="5415090A" w14:textId="77777777" w:rsidR="00945812" w:rsidRPr="00070809" w:rsidRDefault="00945812" w:rsidP="009B4140">
            <w:pPr>
              <w:rPr>
                <w:rFonts w:ascii="Frutiger LT Com 45 Light" w:hAnsi="Frutiger LT Com 45 Light"/>
              </w:rPr>
            </w:pPr>
            <w:r w:rsidRPr="00070809">
              <w:rPr>
                <w:rFonts w:ascii="Frutiger LT Com 45 Light" w:hAnsi="Frutiger LT Com 45 Light"/>
              </w:rPr>
              <w:t>Test Data</w:t>
            </w:r>
          </w:p>
        </w:tc>
        <w:tc>
          <w:tcPr>
            <w:tcW w:w="7444" w:type="dxa"/>
          </w:tcPr>
          <w:p w14:paraId="24FEC3C5" w14:textId="5CA91D27" w:rsidR="0098655C" w:rsidRDefault="0098655C" w:rsidP="0047219D">
            <w:pPr>
              <w:rPr>
                <w:rFonts w:ascii="Frutiger LT Com 45 Light" w:hAnsi="Frutiger LT Com 45 Light"/>
                <w:lang w:val="es-419"/>
              </w:rPr>
            </w:pPr>
            <w:r>
              <w:rPr>
                <w:rFonts w:ascii="Frutiger LT Com 45 Light" w:hAnsi="Frutiger LT Com 45 Light"/>
                <w:lang w:val="es-419"/>
              </w:rPr>
              <w:t>- Espacio Utilizado Previo: (39.68 MB)</w:t>
            </w:r>
          </w:p>
          <w:p w14:paraId="19D2E33B" w14:textId="4E4AC1EF" w:rsidR="0047219D" w:rsidRPr="0098655C" w:rsidRDefault="0047219D" w:rsidP="0047219D">
            <w:pPr>
              <w:rPr>
                <w:rFonts w:ascii="Frutiger LT Com 45 Light" w:hAnsi="Frutiger LT Com 45 Light"/>
                <w:b/>
                <w:bCs/>
                <w:lang w:val="es-419"/>
              </w:rPr>
            </w:pPr>
            <w:r w:rsidRPr="0098655C">
              <w:rPr>
                <w:rFonts w:ascii="Frutiger LT Com 45 Light" w:hAnsi="Frutiger LT Com 45 Light"/>
                <w:b/>
                <w:bCs/>
                <w:lang w:val="es-419"/>
              </w:rPr>
              <w:t>Archivos subidos manualmente:</w:t>
            </w:r>
          </w:p>
          <w:p w14:paraId="4A64056E" w14:textId="1F287037" w:rsidR="0047219D" w:rsidRPr="00367BA3" w:rsidRDefault="0047219D" w:rsidP="0047219D">
            <w:pPr>
              <w:rPr>
                <w:rFonts w:ascii="Frutiger LT Com 45 Light" w:hAnsi="Frutiger LT Com 45 Light"/>
                <w:lang w:val="en-US"/>
              </w:rPr>
            </w:pPr>
            <w:r w:rsidRPr="00367BA3">
              <w:rPr>
                <w:rFonts w:ascii="Frutiger LT Com 45 Light" w:hAnsi="Frutiger LT Com 45 Light"/>
                <w:lang w:val="en-US"/>
              </w:rPr>
              <w:t>- manual-javascript.pdf (1</w:t>
            </w:r>
            <w:r w:rsidR="00367BA3">
              <w:rPr>
                <w:rFonts w:ascii="Frutiger LT Com 45 Light" w:hAnsi="Frutiger LT Com 45 Light"/>
                <w:lang w:val="en-US"/>
              </w:rPr>
              <w:t>,</w:t>
            </w:r>
            <w:r w:rsidRPr="00367BA3">
              <w:rPr>
                <w:rFonts w:ascii="Frutiger LT Com 45 Light" w:hAnsi="Frutiger LT Com 45 Light"/>
                <w:lang w:val="en-US"/>
              </w:rPr>
              <w:t>06 MB)</w:t>
            </w:r>
          </w:p>
          <w:p w14:paraId="7A31333C" w14:textId="583C392D" w:rsidR="0047219D" w:rsidRPr="0047219D" w:rsidRDefault="0047219D" w:rsidP="0047219D">
            <w:pPr>
              <w:rPr>
                <w:rFonts w:ascii="Frutiger LT Com 45 Light" w:hAnsi="Frutiger LT Com 45 Light"/>
                <w:lang w:val="en-US"/>
              </w:rPr>
            </w:pPr>
            <w:r w:rsidRPr="0047219D">
              <w:rPr>
                <w:rFonts w:ascii="Frutiger LT Com 45 Light" w:hAnsi="Frutiger LT Com 45 Light"/>
                <w:lang w:val="en-US"/>
              </w:rPr>
              <w:t xml:space="preserve">- </w:t>
            </w:r>
            <w:r w:rsidR="00367BA3" w:rsidRPr="00367BA3">
              <w:rPr>
                <w:rFonts w:ascii="Frutiger LT Com 45 Light" w:hAnsi="Frutiger LT Com 45 Light"/>
                <w:lang w:val="en-US"/>
              </w:rPr>
              <w:t xml:space="preserve">sample2zip.rar </w:t>
            </w:r>
            <w:r w:rsidRPr="0047219D">
              <w:rPr>
                <w:rFonts w:ascii="Frutiger LT Com 45 Light" w:hAnsi="Frutiger LT Com 45 Light"/>
                <w:lang w:val="en-US"/>
              </w:rPr>
              <w:t>(</w:t>
            </w:r>
            <w:r w:rsidR="00367BA3" w:rsidRPr="00367BA3">
              <w:rPr>
                <w:rFonts w:ascii="Frutiger LT Com 45 Light" w:hAnsi="Frutiger LT Com 45 Light"/>
                <w:lang w:val="en-US"/>
              </w:rPr>
              <w:t>7,78 MB</w:t>
            </w:r>
            <w:r w:rsidRPr="0047219D">
              <w:rPr>
                <w:rFonts w:ascii="Frutiger LT Com 45 Light" w:hAnsi="Frutiger LT Com 45 Light"/>
                <w:lang w:val="en-US"/>
              </w:rPr>
              <w:t>)</w:t>
            </w:r>
          </w:p>
          <w:p w14:paraId="4C8782AD" w14:textId="6F8B1031" w:rsidR="0047219D" w:rsidRPr="0047219D" w:rsidRDefault="0047219D" w:rsidP="0047219D">
            <w:pPr>
              <w:rPr>
                <w:rFonts w:ascii="Frutiger LT Com 45 Light" w:hAnsi="Frutiger LT Com 45 Light"/>
                <w:lang w:val="en-US"/>
              </w:rPr>
            </w:pPr>
            <w:r w:rsidRPr="0047219D">
              <w:rPr>
                <w:rFonts w:ascii="Frutiger LT Com 45 Light" w:hAnsi="Frutiger LT Com 45 Light"/>
                <w:lang w:val="en-US"/>
              </w:rPr>
              <w:t xml:space="preserve">- </w:t>
            </w:r>
            <w:r w:rsidR="00367BA3" w:rsidRPr="00367BA3">
              <w:rPr>
                <w:rFonts w:ascii="Frutiger LT Com 45 Light" w:hAnsi="Frutiger LT Com 45 Light"/>
                <w:lang w:val="en-US"/>
              </w:rPr>
              <w:t xml:space="preserve">Free_Test_Data_1.35MB_DOCX.docx </w:t>
            </w:r>
            <w:r w:rsidRPr="0047219D">
              <w:rPr>
                <w:rFonts w:ascii="Frutiger LT Com 45 Light" w:hAnsi="Frutiger LT Com 45 Light"/>
                <w:lang w:val="en-US"/>
              </w:rPr>
              <w:t>(</w:t>
            </w:r>
            <w:r w:rsidR="00367BA3">
              <w:rPr>
                <w:rFonts w:ascii="Frutiger LT Com 45 Light" w:hAnsi="Frutiger LT Com 45 Light"/>
                <w:lang w:val="en-US"/>
              </w:rPr>
              <w:t>1,35</w:t>
            </w:r>
            <w:r w:rsidRPr="0047219D">
              <w:rPr>
                <w:rFonts w:ascii="Frutiger LT Com 45 Light" w:hAnsi="Frutiger LT Com 45 Light"/>
                <w:lang w:val="en-US"/>
              </w:rPr>
              <w:t xml:space="preserve"> MB)</w:t>
            </w:r>
          </w:p>
          <w:p w14:paraId="4608A78A" w14:textId="29D713A5" w:rsidR="00945812" w:rsidRPr="0047219D" w:rsidRDefault="0047219D" w:rsidP="0047219D">
            <w:pPr>
              <w:rPr>
                <w:rFonts w:ascii="Frutiger LT Com 45 Light" w:hAnsi="Frutiger LT Com 45 Light"/>
                <w:lang w:val="es-419"/>
              </w:rPr>
            </w:pPr>
            <w:proofErr w:type="gramStart"/>
            <w:r w:rsidRPr="0047219D">
              <w:rPr>
                <w:rFonts w:ascii="Frutiger LT Com 45 Light" w:hAnsi="Frutiger LT Com 45 Light"/>
                <w:lang w:val="es-419"/>
              </w:rPr>
              <w:t>Total</w:t>
            </w:r>
            <w:proofErr w:type="gramEnd"/>
            <w:r w:rsidRPr="0047219D">
              <w:rPr>
                <w:rFonts w:ascii="Frutiger LT Com 45 Light" w:hAnsi="Frutiger LT Com 45 Light"/>
                <w:lang w:val="es-419"/>
              </w:rPr>
              <w:t xml:space="preserve"> esperado: </w:t>
            </w:r>
            <w:r w:rsidR="0098655C">
              <w:rPr>
                <w:rFonts w:ascii="Frutiger LT Com 45 Light" w:hAnsi="Frutiger LT Com 45 Light"/>
                <w:lang w:val="es-419"/>
              </w:rPr>
              <w:t>49</w:t>
            </w:r>
            <w:r w:rsidR="00367BA3">
              <w:rPr>
                <w:rFonts w:ascii="Frutiger LT Com 45 Light" w:hAnsi="Frutiger LT Com 45 Light"/>
                <w:lang w:val="es-419"/>
              </w:rPr>
              <w:t>,</w:t>
            </w:r>
            <w:r w:rsidR="0098655C">
              <w:rPr>
                <w:rFonts w:ascii="Frutiger LT Com 45 Light" w:hAnsi="Frutiger LT Com 45 Light"/>
                <w:lang w:val="es-419"/>
              </w:rPr>
              <w:t>87</w:t>
            </w:r>
            <w:r w:rsidRPr="0047219D">
              <w:rPr>
                <w:rFonts w:ascii="Frutiger LT Com 45 Light" w:hAnsi="Frutiger LT Com 45 Light"/>
                <w:lang w:val="es-419"/>
              </w:rPr>
              <w:t xml:space="preserve"> MB</w:t>
            </w:r>
          </w:p>
        </w:tc>
      </w:tr>
      <w:tr w:rsidR="00945812" w:rsidRPr="00321D62" w14:paraId="4AC62A22" w14:textId="77777777" w:rsidTr="009B4140">
        <w:tc>
          <w:tcPr>
            <w:tcW w:w="2410" w:type="dxa"/>
          </w:tcPr>
          <w:p w14:paraId="68275BA5" w14:textId="77777777" w:rsidR="00945812" w:rsidRPr="00070809" w:rsidRDefault="00945812" w:rsidP="009B4140">
            <w:pPr>
              <w:rPr>
                <w:rFonts w:ascii="Frutiger LT Com 45 Light" w:hAnsi="Frutiger LT Com 45 Light"/>
              </w:rPr>
            </w:pPr>
            <w:proofErr w:type="spellStart"/>
            <w:r w:rsidRPr="00070809">
              <w:rPr>
                <w:rFonts w:ascii="Frutiger LT Com 45 Light" w:hAnsi="Frutiger LT Com 45 Light"/>
              </w:rPr>
              <w:t>Expected</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Result</w:t>
            </w:r>
            <w:proofErr w:type="spellEnd"/>
          </w:p>
        </w:tc>
        <w:tc>
          <w:tcPr>
            <w:tcW w:w="7444" w:type="dxa"/>
          </w:tcPr>
          <w:p w14:paraId="48F3C47F" w14:textId="4CCBFC84" w:rsidR="00945812" w:rsidRPr="00CC78A4" w:rsidRDefault="00367BA3" w:rsidP="009B4140">
            <w:pPr>
              <w:rPr>
                <w:rFonts w:ascii="Frutiger LT Com 45 Light" w:hAnsi="Frutiger LT Com 45 Light"/>
                <w:lang w:val="es-419"/>
              </w:rPr>
            </w:pPr>
            <w:r w:rsidRPr="00CC78A4">
              <w:rPr>
                <w:rFonts w:ascii="Frutiger LT Com 45 Light" w:hAnsi="Frutiger LT Com 45 Light"/>
                <w:lang w:val="es-419"/>
              </w:rPr>
              <w:t xml:space="preserve">La gráfica debe mostrar que el espacio utilizado es </w:t>
            </w:r>
            <w:r w:rsidR="0098655C" w:rsidRPr="00CC78A4">
              <w:rPr>
                <w:rFonts w:ascii="Frutiger LT Com 45 Light" w:hAnsi="Frutiger LT Com 45 Light"/>
                <w:lang w:val="es-419"/>
              </w:rPr>
              <w:t>49</w:t>
            </w:r>
            <w:r w:rsidRPr="00CC78A4">
              <w:rPr>
                <w:rFonts w:ascii="Frutiger LT Com 45 Light" w:hAnsi="Frutiger LT Com 45 Light"/>
                <w:lang w:val="es-419"/>
              </w:rPr>
              <w:t>.</w:t>
            </w:r>
            <w:r w:rsidR="0098655C" w:rsidRPr="00CC78A4">
              <w:rPr>
                <w:rFonts w:ascii="Frutiger LT Com 45 Light" w:hAnsi="Frutiger LT Com 45 Light"/>
                <w:lang w:val="es-419"/>
              </w:rPr>
              <w:t>87</w:t>
            </w:r>
            <w:r w:rsidRPr="00CC78A4">
              <w:rPr>
                <w:rStyle w:val="Textoennegrita"/>
                <w:rFonts w:ascii="Frutiger LT Com 45 Light" w:hAnsi="Frutiger LT Com 45 Light"/>
                <w:lang w:val="es-419"/>
              </w:rPr>
              <w:t xml:space="preserve"> MB</w:t>
            </w:r>
          </w:p>
        </w:tc>
      </w:tr>
      <w:tr w:rsidR="00945812" w:rsidRPr="00321D62" w14:paraId="59754007" w14:textId="77777777" w:rsidTr="009B4140">
        <w:tc>
          <w:tcPr>
            <w:tcW w:w="2410" w:type="dxa"/>
          </w:tcPr>
          <w:p w14:paraId="2F4B26B4" w14:textId="77777777" w:rsidR="00945812" w:rsidRPr="00070809" w:rsidRDefault="00945812" w:rsidP="009B4140">
            <w:pPr>
              <w:rPr>
                <w:rFonts w:ascii="Frutiger LT Com 45 Light" w:hAnsi="Frutiger LT Com 45 Light"/>
              </w:rPr>
            </w:pPr>
            <w:r w:rsidRPr="00070809">
              <w:rPr>
                <w:rFonts w:ascii="Frutiger LT Com 45 Light" w:hAnsi="Frutiger LT Com 45 Light"/>
              </w:rPr>
              <w:t xml:space="preserve">Actual </w:t>
            </w:r>
            <w:proofErr w:type="spellStart"/>
            <w:r w:rsidRPr="00070809">
              <w:rPr>
                <w:rFonts w:ascii="Frutiger LT Com 45 Light" w:hAnsi="Frutiger LT Com 45 Light"/>
              </w:rPr>
              <w:t>Result</w:t>
            </w:r>
            <w:proofErr w:type="spellEnd"/>
          </w:p>
        </w:tc>
        <w:tc>
          <w:tcPr>
            <w:tcW w:w="7444" w:type="dxa"/>
          </w:tcPr>
          <w:p w14:paraId="7118A4C0" w14:textId="2232365A" w:rsidR="00945812" w:rsidRPr="0098655C" w:rsidRDefault="0098655C" w:rsidP="009B4140">
            <w:pPr>
              <w:rPr>
                <w:rFonts w:ascii="Frutiger LT Com 45 Light" w:hAnsi="Frutiger LT Com 45 Light"/>
                <w:lang w:val="es-419"/>
              </w:rPr>
            </w:pPr>
            <w:r w:rsidRPr="0098655C">
              <w:rPr>
                <w:rFonts w:ascii="Frutiger LT Com 45 Light" w:hAnsi="Frutiger LT Com 45 Light"/>
                <w:lang w:val="es-419"/>
              </w:rPr>
              <w:t>La grafica muestra correctamente e</w:t>
            </w:r>
            <w:r>
              <w:rPr>
                <w:rFonts w:ascii="Frutiger LT Com 45 Light" w:hAnsi="Frutiger LT Com 45 Light"/>
                <w:lang w:val="es-419"/>
              </w:rPr>
              <w:t>l espacio utilizado.</w:t>
            </w:r>
          </w:p>
        </w:tc>
      </w:tr>
      <w:tr w:rsidR="00945812" w:rsidRPr="00070809" w14:paraId="50FCA11A" w14:textId="77777777" w:rsidTr="009B4140">
        <w:tc>
          <w:tcPr>
            <w:tcW w:w="2410" w:type="dxa"/>
          </w:tcPr>
          <w:p w14:paraId="02262423" w14:textId="77777777" w:rsidR="00945812" w:rsidRPr="00070809" w:rsidRDefault="00945812" w:rsidP="009B4140">
            <w:pPr>
              <w:rPr>
                <w:rFonts w:ascii="Frutiger LT Com 45 Light" w:hAnsi="Frutiger LT Com 45 Light"/>
              </w:rPr>
            </w:pPr>
            <w:r w:rsidRPr="00070809">
              <w:rPr>
                <w:rFonts w:ascii="Frutiger LT Com 45 Light" w:hAnsi="Frutiger LT Com 45 Light"/>
              </w:rPr>
              <w:t>Status</w:t>
            </w:r>
          </w:p>
        </w:tc>
        <w:tc>
          <w:tcPr>
            <w:tcW w:w="7444" w:type="dxa"/>
          </w:tcPr>
          <w:p w14:paraId="0C451328" w14:textId="189364CF" w:rsidR="00945812" w:rsidRPr="00070809" w:rsidRDefault="0098655C" w:rsidP="009B4140">
            <w:pPr>
              <w:rPr>
                <w:rFonts w:ascii="Frutiger LT Com 45 Light" w:hAnsi="Frutiger LT Com 45 Light"/>
              </w:rPr>
            </w:pPr>
            <w:r>
              <w:rPr>
                <w:rFonts w:ascii="Frutiger LT Com 45 Light" w:hAnsi="Frutiger LT Com 45 Light"/>
              </w:rPr>
              <w:t>Funcional.</w:t>
            </w:r>
          </w:p>
        </w:tc>
      </w:tr>
      <w:tr w:rsidR="00945812" w:rsidRPr="00070809" w14:paraId="0C24B9CA" w14:textId="77777777" w:rsidTr="009B4140">
        <w:tc>
          <w:tcPr>
            <w:tcW w:w="2410" w:type="dxa"/>
          </w:tcPr>
          <w:p w14:paraId="06BD3C6E" w14:textId="77777777" w:rsidR="00945812" w:rsidRPr="00070809" w:rsidRDefault="00945812" w:rsidP="009B4140">
            <w:pPr>
              <w:rPr>
                <w:rFonts w:ascii="Frutiger LT Com 45 Light" w:hAnsi="Frutiger LT Com 45 Light"/>
              </w:rPr>
            </w:pPr>
            <w:proofErr w:type="spellStart"/>
            <w:r w:rsidRPr="00070809">
              <w:rPr>
                <w:rFonts w:ascii="Frutiger LT Com 45 Light" w:hAnsi="Frutiger LT Com 45 Light"/>
              </w:rPr>
              <w:t>Pre-condition</w:t>
            </w:r>
            <w:proofErr w:type="spellEnd"/>
          </w:p>
        </w:tc>
        <w:tc>
          <w:tcPr>
            <w:tcW w:w="7444" w:type="dxa"/>
          </w:tcPr>
          <w:p w14:paraId="24C3F1EC" w14:textId="27145928" w:rsidR="00945812" w:rsidRPr="00CC78A4" w:rsidRDefault="0098655C" w:rsidP="009B4140">
            <w:pPr>
              <w:rPr>
                <w:rFonts w:ascii="Frutiger LT Com 45 Light" w:hAnsi="Frutiger LT Com 45 Light"/>
              </w:rPr>
            </w:pPr>
            <w:r w:rsidRPr="00CC78A4">
              <w:rPr>
                <w:rFonts w:ascii="Frutiger LT Com 45 Light" w:hAnsi="Frutiger LT Com 45 Light"/>
                <w:lang w:val="es-419"/>
              </w:rPr>
              <w:t xml:space="preserve">Se deben haber subido previamente los archivos con tamaños conocidos. </w:t>
            </w:r>
            <w:r w:rsidRPr="00CC78A4">
              <w:rPr>
                <w:rFonts w:ascii="Frutiger LT Com 45 Light" w:hAnsi="Frutiger LT Com 45 Light"/>
              </w:rPr>
              <w:t>El administrador debe estar autenticado.</w:t>
            </w:r>
          </w:p>
        </w:tc>
      </w:tr>
      <w:tr w:rsidR="00945812" w:rsidRPr="00321D62" w14:paraId="5AB3CD59" w14:textId="77777777" w:rsidTr="009B4140">
        <w:tc>
          <w:tcPr>
            <w:tcW w:w="2410" w:type="dxa"/>
          </w:tcPr>
          <w:p w14:paraId="77F81FB2" w14:textId="77777777" w:rsidR="00945812" w:rsidRPr="00070809" w:rsidRDefault="00945812" w:rsidP="009B4140">
            <w:pPr>
              <w:rPr>
                <w:rFonts w:ascii="Frutiger LT Com 45 Light" w:hAnsi="Frutiger LT Com 45 Light"/>
              </w:rPr>
            </w:pPr>
            <w:proofErr w:type="spellStart"/>
            <w:r w:rsidRPr="00070809">
              <w:rPr>
                <w:rFonts w:ascii="Frutiger LT Com 45 Light" w:hAnsi="Frutiger LT Com 45 Light"/>
              </w:rPr>
              <w:t>Post-condition</w:t>
            </w:r>
            <w:proofErr w:type="spellEnd"/>
          </w:p>
        </w:tc>
        <w:tc>
          <w:tcPr>
            <w:tcW w:w="7444" w:type="dxa"/>
          </w:tcPr>
          <w:p w14:paraId="04E4DB0A" w14:textId="4CD63EBA" w:rsidR="00945812" w:rsidRPr="00CC78A4" w:rsidRDefault="0098655C" w:rsidP="009B4140">
            <w:pPr>
              <w:rPr>
                <w:rFonts w:ascii="Frutiger LT Com 45 Light" w:hAnsi="Frutiger LT Com 45 Light"/>
                <w:lang w:val="es-419"/>
              </w:rPr>
            </w:pPr>
            <w:r w:rsidRPr="00CC78A4">
              <w:rPr>
                <w:rFonts w:ascii="Frutiger LT Com 45 Light" w:hAnsi="Frutiger LT Com 45 Light"/>
                <w:lang w:val="es-419"/>
              </w:rPr>
              <w:t>La gráfica debe reflejar el total de espacio utilizado correctamente.</w:t>
            </w:r>
          </w:p>
        </w:tc>
      </w:tr>
      <w:tr w:rsidR="00945812" w:rsidRPr="00321D62" w14:paraId="4720E490" w14:textId="77777777" w:rsidTr="009B4140">
        <w:tc>
          <w:tcPr>
            <w:tcW w:w="2410" w:type="dxa"/>
          </w:tcPr>
          <w:p w14:paraId="3ED9AA72" w14:textId="77777777" w:rsidR="00945812" w:rsidRPr="00070809" w:rsidRDefault="00945812" w:rsidP="009B4140">
            <w:pPr>
              <w:rPr>
                <w:rFonts w:ascii="Frutiger LT Com 45 Light" w:hAnsi="Frutiger LT Com 45 Light"/>
              </w:rPr>
            </w:pPr>
            <w:r w:rsidRPr="00070809">
              <w:rPr>
                <w:rFonts w:ascii="Frutiger LT Com 45 Light" w:hAnsi="Frutiger LT Com 45 Light"/>
              </w:rPr>
              <w:t>Notes/</w:t>
            </w:r>
            <w:proofErr w:type="spellStart"/>
            <w:r w:rsidRPr="00070809">
              <w:rPr>
                <w:rFonts w:ascii="Frutiger LT Com 45 Light" w:hAnsi="Frutiger LT Com 45 Light"/>
              </w:rPr>
              <w:t>Comments</w:t>
            </w:r>
            <w:proofErr w:type="spellEnd"/>
          </w:p>
        </w:tc>
        <w:tc>
          <w:tcPr>
            <w:tcW w:w="7444" w:type="dxa"/>
          </w:tcPr>
          <w:p w14:paraId="3F6CAC75" w14:textId="6B625551" w:rsidR="00945812" w:rsidRPr="0098655C" w:rsidRDefault="0098655C" w:rsidP="009B4140">
            <w:pPr>
              <w:rPr>
                <w:rFonts w:ascii="Frutiger LT Com 45 Light" w:hAnsi="Frutiger LT Com 45 Light"/>
                <w:lang w:val="es-419"/>
              </w:rPr>
            </w:pPr>
            <w:r w:rsidRPr="0098655C">
              <w:rPr>
                <w:rFonts w:ascii="Frutiger LT Com 45 Light" w:hAnsi="Frutiger LT Com 45 Light"/>
                <w:lang w:val="es-419"/>
              </w:rPr>
              <w:t>Esta grafica es un e</w:t>
            </w:r>
            <w:r>
              <w:rPr>
                <w:rFonts w:ascii="Frutiger LT Com 45 Light" w:hAnsi="Frutiger LT Com 45 Light"/>
                <w:lang w:val="es-419"/>
              </w:rPr>
              <w:t xml:space="preserve">lemento visual, </w:t>
            </w:r>
            <w:r w:rsidRPr="0098655C">
              <w:rPr>
                <w:rFonts w:ascii="Frutiger LT Com 45 Light" w:hAnsi="Frutiger LT Com 45 Light"/>
                <w:b/>
                <w:bCs/>
                <w:lang w:val="es-419"/>
              </w:rPr>
              <w:t>NO</w:t>
            </w:r>
            <w:r>
              <w:rPr>
                <w:rFonts w:ascii="Frutiger LT Com 45 Light" w:hAnsi="Frutiger LT Com 45 Light"/>
                <w:lang w:val="es-419"/>
              </w:rPr>
              <w:t xml:space="preserve"> una transacción.</w:t>
            </w:r>
          </w:p>
        </w:tc>
      </w:tr>
    </w:tbl>
    <w:p w14:paraId="5A7E8BC2" w14:textId="77777777" w:rsidR="00E71678" w:rsidRDefault="00E71678" w:rsidP="00945812">
      <w:pPr>
        <w:pStyle w:val="Ttulo2"/>
        <w:rPr>
          <w:rFonts w:ascii="Frutiger LT Com 45 Light" w:hAnsi="Frutiger LT Com 45 Light"/>
          <w:lang w:val="es-419"/>
        </w:rPr>
      </w:pPr>
    </w:p>
    <w:p w14:paraId="65F8FEAF" w14:textId="77777777" w:rsidR="00E71678" w:rsidRDefault="00E71678" w:rsidP="00945812">
      <w:pPr>
        <w:pStyle w:val="Ttulo2"/>
        <w:rPr>
          <w:rFonts w:ascii="Frutiger LT Com 45 Light" w:hAnsi="Frutiger LT Com 45 Light"/>
          <w:lang w:val="es-419"/>
        </w:rPr>
      </w:pPr>
    </w:p>
    <w:p w14:paraId="280ABB5B" w14:textId="77777777" w:rsidR="00E71678" w:rsidRDefault="00E71678" w:rsidP="00945812">
      <w:pPr>
        <w:pStyle w:val="Ttulo2"/>
        <w:rPr>
          <w:rFonts w:ascii="Frutiger LT Com 45 Light" w:hAnsi="Frutiger LT Com 45 Light"/>
          <w:lang w:val="es-419"/>
        </w:rPr>
      </w:pPr>
    </w:p>
    <w:p w14:paraId="53ED3CE8" w14:textId="56F8F639" w:rsidR="00945812" w:rsidRPr="0098655C" w:rsidRDefault="00945812" w:rsidP="00945812">
      <w:pPr>
        <w:pStyle w:val="Ttulo2"/>
        <w:rPr>
          <w:rFonts w:ascii="Frutiger LT Com 45 Light" w:hAnsi="Frutiger LT Com 45 Light"/>
          <w:lang w:val="es-419"/>
        </w:rPr>
      </w:pPr>
      <w:r w:rsidRPr="0098655C">
        <w:rPr>
          <w:rFonts w:ascii="Frutiger LT Com 45 Light" w:hAnsi="Frutiger LT Com 45 Light"/>
          <w:lang w:val="es-419"/>
        </w:rPr>
        <w:t>Test case #3:</w:t>
      </w:r>
      <w:r w:rsidR="0098655C" w:rsidRPr="0098655C">
        <w:rPr>
          <w:rFonts w:ascii="Frutiger LT Com 45 Light" w:hAnsi="Frutiger LT Com 45 Light"/>
          <w:lang w:val="es-419"/>
        </w:rPr>
        <w:t xml:space="preserve"> GRafica circunferencia tipo</w:t>
      </w:r>
      <w:r w:rsidR="0098655C">
        <w:rPr>
          <w:rFonts w:ascii="Frutiger LT Com 45 Light" w:hAnsi="Frutiger LT Com 45 Light"/>
          <w:lang w:val="es-419"/>
        </w:rPr>
        <w:t xml:space="preserve"> de archivo</w:t>
      </w:r>
    </w:p>
    <w:tbl>
      <w:tblPr>
        <w:tblStyle w:val="WSI-Table"/>
        <w:tblW w:w="0" w:type="auto"/>
        <w:tblLook w:val="04A0" w:firstRow="1" w:lastRow="0" w:firstColumn="1" w:lastColumn="0" w:noHBand="0" w:noVBand="1"/>
      </w:tblPr>
      <w:tblGrid>
        <w:gridCol w:w="2410"/>
        <w:gridCol w:w="7444"/>
      </w:tblGrid>
      <w:tr w:rsidR="00945812" w:rsidRPr="00070809" w14:paraId="48C5102B" w14:textId="77777777" w:rsidTr="009B4140">
        <w:trPr>
          <w:cnfStyle w:val="100000000000" w:firstRow="1" w:lastRow="0" w:firstColumn="0" w:lastColumn="0" w:oddVBand="0" w:evenVBand="0" w:oddHBand="0" w:evenHBand="0" w:firstRowFirstColumn="0" w:firstRowLastColumn="0" w:lastRowFirstColumn="0" w:lastRowLastColumn="0"/>
        </w:trPr>
        <w:tc>
          <w:tcPr>
            <w:tcW w:w="2410" w:type="dxa"/>
          </w:tcPr>
          <w:p w14:paraId="4F466CE4" w14:textId="77777777" w:rsidR="00945812" w:rsidRPr="00070809" w:rsidRDefault="00945812" w:rsidP="009B4140">
            <w:pPr>
              <w:rPr>
                <w:rFonts w:ascii="Frutiger LT Com 45 Light" w:hAnsi="Frutiger LT Com 45 Light"/>
              </w:rPr>
            </w:pPr>
            <w:r w:rsidRPr="00070809">
              <w:rPr>
                <w:rFonts w:ascii="Frutiger LT Com 45 Light" w:hAnsi="Frutiger LT Com 45 Light"/>
              </w:rPr>
              <w:t>Field</w:t>
            </w:r>
          </w:p>
        </w:tc>
        <w:tc>
          <w:tcPr>
            <w:tcW w:w="7444" w:type="dxa"/>
          </w:tcPr>
          <w:p w14:paraId="5BCC5426" w14:textId="77777777" w:rsidR="00945812" w:rsidRPr="00070809" w:rsidRDefault="00945812" w:rsidP="009B4140">
            <w:pPr>
              <w:rPr>
                <w:rFonts w:ascii="Frutiger LT Com 45 Light" w:hAnsi="Frutiger LT Com 45 Light"/>
              </w:rPr>
            </w:pPr>
            <w:r w:rsidRPr="00070809">
              <w:rPr>
                <w:rFonts w:ascii="Frutiger LT Com 45 Light" w:hAnsi="Frutiger LT Com 45 Light"/>
              </w:rPr>
              <w:t>Description</w:t>
            </w:r>
          </w:p>
        </w:tc>
      </w:tr>
      <w:tr w:rsidR="00945812" w:rsidRPr="00070809" w14:paraId="6E54A33D" w14:textId="77777777" w:rsidTr="009B4140">
        <w:tc>
          <w:tcPr>
            <w:tcW w:w="2410" w:type="dxa"/>
          </w:tcPr>
          <w:p w14:paraId="4B0A1DB5" w14:textId="77777777" w:rsidR="00945812" w:rsidRPr="00070809" w:rsidRDefault="00945812" w:rsidP="009B4140">
            <w:pPr>
              <w:rPr>
                <w:rFonts w:ascii="Frutiger LT Com 45 Light" w:hAnsi="Frutiger LT Com 45 Light"/>
              </w:rPr>
            </w:pPr>
            <w:r w:rsidRPr="00070809">
              <w:rPr>
                <w:rFonts w:ascii="Frutiger LT Com 45 Light" w:hAnsi="Frutiger LT Com 45 Light"/>
              </w:rPr>
              <w:t>Test Case #</w:t>
            </w:r>
          </w:p>
        </w:tc>
        <w:tc>
          <w:tcPr>
            <w:tcW w:w="7444" w:type="dxa"/>
          </w:tcPr>
          <w:p w14:paraId="5E228BA8" w14:textId="2E25C6E6" w:rsidR="00945812" w:rsidRPr="00070809" w:rsidRDefault="0098655C" w:rsidP="009B4140">
            <w:pPr>
              <w:rPr>
                <w:rFonts w:ascii="Frutiger LT Com 45 Light" w:hAnsi="Frutiger LT Com 45 Light"/>
              </w:rPr>
            </w:pPr>
            <w:r>
              <w:rPr>
                <w:rFonts w:ascii="Frutiger LT Com 45 Light" w:hAnsi="Frutiger LT Com 45 Light"/>
              </w:rPr>
              <w:t>3</w:t>
            </w:r>
          </w:p>
        </w:tc>
      </w:tr>
      <w:tr w:rsidR="00945812" w:rsidRPr="00070809" w14:paraId="5E17A02E" w14:textId="77777777" w:rsidTr="009B4140">
        <w:tc>
          <w:tcPr>
            <w:tcW w:w="2410" w:type="dxa"/>
          </w:tcPr>
          <w:p w14:paraId="40075AFD" w14:textId="77777777" w:rsidR="00945812" w:rsidRPr="00070809" w:rsidRDefault="00945812" w:rsidP="009B4140">
            <w:pPr>
              <w:rPr>
                <w:rFonts w:ascii="Frutiger LT Com 45 Light" w:hAnsi="Frutiger LT Com 45 Light"/>
              </w:rPr>
            </w:pPr>
            <w:r w:rsidRPr="00070809">
              <w:rPr>
                <w:rFonts w:ascii="Frutiger LT Com 45 Light" w:hAnsi="Frutiger LT Com 45 Light"/>
              </w:rPr>
              <w:t xml:space="preserve">Test </w:t>
            </w:r>
            <w:proofErr w:type="spellStart"/>
            <w:r w:rsidRPr="00070809">
              <w:rPr>
                <w:rFonts w:ascii="Frutiger LT Com 45 Light" w:hAnsi="Frutiger LT Com 45 Light"/>
              </w:rPr>
              <w:t>Priority</w:t>
            </w:r>
            <w:proofErr w:type="spellEnd"/>
          </w:p>
        </w:tc>
        <w:tc>
          <w:tcPr>
            <w:tcW w:w="7444" w:type="dxa"/>
          </w:tcPr>
          <w:p w14:paraId="753A7140" w14:textId="30CA9236" w:rsidR="00945812" w:rsidRPr="00070809" w:rsidRDefault="0098655C" w:rsidP="009B4140">
            <w:pPr>
              <w:rPr>
                <w:rFonts w:ascii="Frutiger LT Com 45 Light" w:hAnsi="Frutiger LT Com 45 Light"/>
              </w:rPr>
            </w:pPr>
            <w:r>
              <w:rPr>
                <w:rFonts w:ascii="Frutiger LT Com 45 Light" w:hAnsi="Frutiger LT Com 45 Light"/>
              </w:rPr>
              <w:t>4</w:t>
            </w:r>
          </w:p>
        </w:tc>
      </w:tr>
      <w:tr w:rsidR="00945812" w:rsidRPr="00321D62" w14:paraId="41490A17" w14:textId="77777777" w:rsidTr="009B4140">
        <w:tc>
          <w:tcPr>
            <w:tcW w:w="2410" w:type="dxa"/>
          </w:tcPr>
          <w:p w14:paraId="4B68EF55" w14:textId="77777777" w:rsidR="00945812" w:rsidRPr="00070809" w:rsidRDefault="00945812" w:rsidP="009B4140">
            <w:pPr>
              <w:rPr>
                <w:rFonts w:ascii="Frutiger LT Com 45 Light" w:hAnsi="Frutiger LT Com 45 Light"/>
              </w:rPr>
            </w:pPr>
            <w:r w:rsidRPr="00070809">
              <w:rPr>
                <w:rFonts w:ascii="Frutiger LT Com 45 Light" w:hAnsi="Frutiger LT Com 45 Light"/>
              </w:rPr>
              <w:t xml:space="preserve">Test </w:t>
            </w:r>
            <w:proofErr w:type="spellStart"/>
            <w:r w:rsidRPr="00070809">
              <w:rPr>
                <w:rFonts w:ascii="Frutiger LT Com 45 Light" w:hAnsi="Frutiger LT Com 45 Light"/>
              </w:rPr>
              <w:t>Title</w:t>
            </w:r>
            <w:proofErr w:type="spellEnd"/>
            <w:r w:rsidRPr="00070809">
              <w:rPr>
                <w:rFonts w:ascii="Frutiger LT Com 45 Light" w:hAnsi="Frutiger LT Com 45 Light"/>
              </w:rPr>
              <w:t>/</w:t>
            </w:r>
            <w:proofErr w:type="spellStart"/>
            <w:r w:rsidRPr="00070809">
              <w:rPr>
                <w:rFonts w:ascii="Frutiger LT Com 45 Light" w:hAnsi="Frutiger LT Com 45 Light"/>
              </w:rPr>
              <w:t>Name</w:t>
            </w:r>
            <w:proofErr w:type="spellEnd"/>
          </w:p>
        </w:tc>
        <w:tc>
          <w:tcPr>
            <w:tcW w:w="7444" w:type="dxa"/>
          </w:tcPr>
          <w:p w14:paraId="13B27BEE" w14:textId="7FF71569" w:rsidR="00945812" w:rsidRPr="00CC78A4" w:rsidRDefault="0098655C" w:rsidP="009B4140">
            <w:pPr>
              <w:rPr>
                <w:rFonts w:ascii="Frutiger LT Com 45 Light" w:hAnsi="Frutiger LT Com 45 Light"/>
                <w:lang w:val="es-419"/>
              </w:rPr>
            </w:pPr>
            <w:r w:rsidRPr="00CC78A4">
              <w:rPr>
                <w:rFonts w:ascii="Frutiger LT Com 45 Light" w:hAnsi="Frutiger LT Com 45 Light"/>
                <w:lang w:val="es-419"/>
              </w:rPr>
              <w:t>Verificar gráfica circular por tipo de archivo y legibilidad de etiquetas.</w:t>
            </w:r>
          </w:p>
        </w:tc>
      </w:tr>
      <w:tr w:rsidR="00945812" w:rsidRPr="00321D62" w14:paraId="1B321496" w14:textId="77777777" w:rsidTr="009B4140">
        <w:tc>
          <w:tcPr>
            <w:tcW w:w="2410" w:type="dxa"/>
          </w:tcPr>
          <w:p w14:paraId="2A14E9C6" w14:textId="77777777" w:rsidR="00945812" w:rsidRPr="00070809" w:rsidRDefault="00945812" w:rsidP="009B4140">
            <w:pPr>
              <w:rPr>
                <w:rFonts w:ascii="Frutiger LT Com 45 Light" w:hAnsi="Frutiger LT Com 45 Light"/>
              </w:rPr>
            </w:pPr>
            <w:r w:rsidRPr="00070809">
              <w:rPr>
                <w:rFonts w:ascii="Frutiger LT Com 45 Light" w:hAnsi="Frutiger LT Com 45 Light"/>
              </w:rPr>
              <w:t xml:space="preserve">Test </w:t>
            </w:r>
            <w:proofErr w:type="spellStart"/>
            <w:r w:rsidRPr="00070809">
              <w:rPr>
                <w:rFonts w:ascii="Frutiger LT Com 45 Light" w:hAnsi="Frutiger LT Com 45 Light"/>
              </w:rPr>
              <w:t>Summary</w:t>
            </w:r>
            <w:proofErr w:type="spellEnd"/>
          </w:p>
        </w:tc>
        <w:tc>
          <w:tcPr>
            <w:tcW w:w="7444" w:type="dxa"/>
          </w:tcPr>
          <w:p w14:paraId="7F592D76" w14:textId="29768BF3" w:rsidR="00945812" w:rsidRPr="00CC78A4" w:rsidRDefault="00CC78A4" w:rsidP="009B4140">
            <w:pPr>
              <w:rPr>
                <w:rFonts w:ascii="Frutiger LT Com 45 Light" w:hAnsi="Frutiger LT Com 45 Light"/>
                <w:lang w:val="es-419"/>
              </w:rPr>
            </w:pPr>
            <w:r w:rsidRPr="00CC78A4">
              <w:rPr>
                <w:rFonts w:ascii="Frutiger LT Com 45 Light" w:hAnsi="Frutiger LT Com 45 Light"/>
                <w:lang w:val="es-419"/>
              </w:rPr>
              <w:t>Validar que la gráfica circular muestra correctamente la proporción de espacio ocupado por cada tipo de archivo y que las etiquetas mostradas sean entendibles para el usuario administrador.</w:t>
            </w:r>
          </w:p>
        </w:tc>
      </w:tr>
      <w:tr w:rsidR="00945812" w:rsidRPr="00321D62" w14:paraId="76A099BE" w14:textId="77777777" w:rsidTr="009B4140">
        <w:tc>
          <w:tcPr>
            <w:tcW w:w="2410" w:type="dxa"/>
          </w:tcPr>
          <w:p w14:paraId="6B4C76C3" w14:textId="77777777" w:rsidR="00945812" w:rsidRPr="00070809" w:rsidRDefault="00945812" w:rsidP="009B4140">
            <w:pPr>
              <w:rPr>
                <w:rFonts w:ascii="Frutiger LT Com 45 Light" w:hAnsi="Frutiger LT Com 45 Light"/>
              </w:rPr>
            </w:pPr>
            <w:r w:rsidRPr="00070809">
              <w:rPr>
                <w:rFonts w:ascii="Frutiger LT Com 45 Light" w:hAnsi="Frutiger LT Com 45 Light"/>
              </w:rPr>
              <w:t xml:space="preserve">Test </w:t>
            </w:r>
            <w:proofErr w:type="spellStart"/>
            <w:r w:rsidRPr="00070809">
              <w:rPr>
                <w:rFonts w:ascii="Frutiger LT Com 45 Light" w:hAnsi="Frutiger LT Com 45 Light"/>
              </w:rPr>
              <w:t>Steps</w:t>
            </w:r>
            <w:proofErr w:type="spellEnd"/>
          </w:p>
        </w:tc>
        <w:tc>
          <w:tcPr>
            <w:tcW w:w="7444" w:type="dxa"/>
          </w:tcPr>
          <w:p w14:paraId="6F75007C" w14:textId="03EE5747" w:rsidR="00945812" w:rsidRPr="00CC78A4" w:rsidRDefault="00CC78A4" w:rsidP="009B4140">
            <w:pPr>
              <w:rPr>
                <w:rFonts w:ascii="Frutiger LT Com 45 Light" w:hAnsi="Frutiger LT Com 45 Light"/>
                <w:lang w:val="es-419"/>
              </w:rPr>
            </w:pPr>
            <w:r w:rsidRPr="00CC78A4">
              <w:rPr>
                <w:rFonts w:ascii="Frutiger LT Com 45 Light" w:hAnsi="Frutiger LT Com 45 Light"/>
                <w:lang w:val="es-419"/>
              </w:rPr>
              <w:t>1. Iniciar sesión como administrador</w:t>
            </w:r>
            <w:r w:rsidRPr="00CC78A4">
              <w:rPr>
                <w:rFonts w:ascii="Frutiger LT Com 45 Light" w:hAnsi="Frutiger LT Com 45 Light"/>
                <w:lang w:val="es-419"/>
              </w:rPr>
              <w:br/>
              <w:t xml:space="preserve">2. Ir al </w:t>
            </w:r>
            <w:proofErr w:type="spellStart"/>
            <w:r w:rsidRPr="00CC78A4">
              <w:rPr>
                <w:rFonts w:ascii="Frutiger LT Com 45 Light" w:hAnsi="Frutiger LT Com 45 Light"/>
                <w:lang w:val="es-419"/>
              </w:rPr>
              <w:t>dashboard</w:t>
            </w:r>
            <w:proofErr w:type="spellEnd"/>
            <w:r w:rsidRPr="00CC78A4">
              <w:rPr>
                <w:rFonts w:ascii="Frutiger LT Com 45 Light" w:hAnsi="Frutiger LT Com 45 Light"/>
                <w:lang w:val="es-419"/>
              </w:rPr>
              <w:br/>
              <w:t>3. Visualizar la gráfica de tipos de archivo</w:t>
            </w:r>
            <w:r w:rsidRPr="00CC78A4">
              <w:rPr>
                <w:rFonts w:ascii="Frutiger LT Com 45 Light" w:hAnsi="Frutiger LT Com 45 Light"/>
                <w:lang w:val="es-419"/>
              </w:rPr>
              <w:br/>
              <w:t>4. Verificar si los tipos están agrupados y nombrados de forma comprensible</w:t>
            </w:r>
            <w:r w:rsidRPr="00CC78A4">
              <w:rPr>
                <w:rFonts w:ascii="Frutiger LT Com 45 Light" w:hAnsi="Frutiger LT Com 45 Light"/>
                <w:lang w:val="es-419"/>
              </w:rPr>
              <w:br/>
              <w:t>5. Evaluar visualmente si la gráfica comunica de forma clara la distribución del uso de espacio.</w:t>
            </w:r>
          </w:p>
        </w:tc>
      </w:tr>
      <w:tr w:rsidR="00945812" w:rsidRPr="00070809" w14:paraId="53D63BC7" w14:textId="77777777" w:rsidTr="009B4140">
        <w:tc>
          <w:tcPr>
            <w:tcW w:w="2410" w:type="dxa"/>
          </w:tcPr>
          <w:p w14:paraId="0A37023E" w14:textId="77777777" w:rsidR="00945812" w:rsidRPr="00070809" w:rsidRDefault="00945812" w:rsidP="009B4140">
            <w:pPr>
              <w:rPr>
                <w:rFonts w:ascii="Frutiger LT Com 45 Light" w:hAnsi="Frutiger LT Com 45 Light"/>
              </w:rPr>
            </w:pPr>
            <w:r w:rsidRPr="00070809">
              <w:rPr>
                <w:rFonts w:ascii="Frutiger LT Com 45 Light" w:hAnsi="Frutiger LT Com 45 Light"/>
              </w:rPr>
              <w:t>Test Data</w:t>
            </w:r>
          </w:p>
        </w:tc>
        <w:tc>
          <w:tcPr>
            <w:tcW w:w="7444" w:type="dxa"/>
          </w:tcPr>
          <w:p w14:paraId="7B5DAD82" w14:textId="34CB7AB6" w:rsidR="00945812" w:rsidRPr="00070809" w:rsidRDefault="008876F3" w:rsidP="009B4140">
            <w:pPr>
              <w:rPr>
                <w:rFonts w:ascii="Frutiger LT Com 45 Light" w:hAnsi="Frutiger LT Com 45 Light"/>
              </w:rPr>
            </w:pPr>
            <w:r>
              <w:rPr>
                <w:rFonts w:ascii="Frutiger LT Com 45 Light" w:hAnsi="Frutiger LT Com 45 Light"/>
              </w:rPr>
              <w:t>Imposible de comprobar.</w:t>
            </w:r>
          </w:p>
        </w:tc>
      </w:tr>
      <w:tr w:rsidR="00945812" w:rsidRPr="00321D62" w14:paraId="497692D2" w14:textId="77777777" w:rsidTr="009B4140">
        <w:tc>
          <w:tcPr>
            <w:tcW w:w="2410" w:type="dxa"/>
          </w:tcPr>
          <w:p w14:paraId="5CC01C54" w14:textId="77777777" w:rsidR="00945812" w:rsidRPr="00070809" w:rsidRDefault="00945812" w:rsidP="009B4140">
            <w:pPr>
              <w:rPr>
                <w:rFonts w:ascii="Frutiger LT Com 45 Light" w:hAnsi="Frutiger LT Com 45 Light"/>
              </w:rPr>
            </w:pPr>
            <w:proofErr w:type="spellStart"/>
            <w:r w:rsidRPr="00070809">
              <w:rPr>
                <w:rFonts w:ascii="Frutiger LT Com 45 Light" w:hAnsi="Frutiger LT Com 45 Light"/>
              </w:rPr>
              <w:t>Expected</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Result</w:t>
            </w:r>
            <w:proofErr w:type="spellEnd"/>
          </w:p>
        </w:tc>
        <w:tc>
          <w:tcPr>
            <w:tcW w:w="7444" w:type="dxa"/>
          </w:tcPr>
          <w:p w14:paraId="18B8D769" w14:textId="7D9E012A" w:rsidR="00CC78A4" w:rsidRPr="00CC78A4" w:rsidRDefault="00CC78A4" w:rsidP="00CC78A4">
            <w:pPr>
              <w:rPr>
                <w:rFonts w:ascii="Frutiger LT Com 45 Light" w:hAnsi="Frutiger LT Com 45 Light"/>
                <w:lang w:val="es-419"/>
              </w:rPr>
            </w:pPr>
            <w:r w:rsidRPr="00CC78A4">
              <w:rPr>
                <w:rFonts w:ascii="Frutiger LT Com 45 Light" w:hAnsi="Frutiger LT Com 45 Light"/>
                <w:lang w:val="es-419"/>
              </w:rPr>
              <w:t>La gráfica debe mostrar:</w:t>
            </w:r>
          </w:p>
          <w:p w14:paraId="062C8DB2" w14:textId="5664994C" w:rsidR="00CC78A4" w:rsidRPr="00CC78A4" w:rsidRDefault="00CC78A4" w:rsidP="00CC78A4">
            <w:pPr>
              <w:rPr>
                <w:rFonts w:ascii="Frutiger LT Com 45 Light" w:hAnsi="Frutiger LT Com 45 Light"/>
                <w:lang w:val="es-419"/>
              </w:rPr>
            </w:pPr>
            <w:r w:rsidRPr="00CC78A4">
              <w:rPr>
                <w:rFonts w:ascii="Frutiger LT Com 45 Light" w:hAnsi="Frutiger LT Com 45 Light"/>
                <w:lang w:val="es-419"/>
              </w:rPr>
              <w:t>- Categorías legibles como “PDF”, “Word”, “Excel”, “Access”, “Otros”</w:t>
            </w:r>
            <w:r>
              <w:rPr>
                <w:rFonts w:ascii="Frutiger LT Com 45 Light" w:hAnsi="Frutiger LT Com 45 Light"/>
                <w:lang w:val="es-419"/>
              </w:rPr>
              <w:t>.</w:t>
            </w:r>
          </w:p>
          <w:p w14:paraId="7644A221" w14:textId="319FB161" w:rsidR="00CC78A4" w:rsidRPr="00CC78A4" w:rsidRDefault="00CC78A4" w:rsidP="00CC78A4">
            <w:pPr>
              <w:rPr>
                <w:rFonts w:ascii="Frutiger LT Com 45 Light" w:hAnsi="Frutiger LT Com 45 Light"/>
                <w:lang w:val="es-419"/>
              </w:rPr>
            </w:pPr>
            <w:r w:rsidRPr="00CC78A4">
              <w:rPr>
                <w:rFonts w:ascii="Frutiger LT Com 45 Light" w:hAnsi="Frutiger LT Com 45 Light"/>
                <w:lang w:val="es-419"/>
              </w:rPr>
              <w:t>- Porcentajes correctos basados en el tamaño de los archivos</w:t>
            </w:r>
            <w:r>
              <w:rPr>
                <w:rFonts w:ascii="Frutiger LT Com 45 Light" w:hAnsi="Frutiger LT Com 45 Light"/>
                <w:lang w:val="es-419"/>
              </w:rPr>
              <w:t>.</w:t>
            </w:r>
          </w:p>
          <w:p w14:paraId="510BB6F4" w14:textId="6C59E840" w:rsidR="00945812" w:rsidRPr="00CC78A4" w:rsidRDefault="00CC78A4" w:rsidP="00CC78A4">
            <w:pPr>
              <w:rPr>
                <w:rFonts w:ascii="Frutiger LT Com 45 Light" w:hAnsi="Frutiger LT Com 45 Light"/>
                <w:lang w:val="es-419"/>
              </w:rPr>
            </w:pPr>
            <w:r w:rsidRPr="00CC78A4">
              <w:rPr>
                <w:rFonts w:ascii="Frutiger LT Com 45 Light" w:hAnsi="Frutiger LT Com 45 Light"/>
                <w:lang w:val="es-419"/>
              </w:rPr>
              <w:t>- Etiquetas claras y sin términos técnicos como “</w:t>
            </w:r>
            <w:proofErr w:type="spellStart"/>
            <w:r w:rsidRPr="00CC78A4">
              <w:rPr>
                <w:rFonts w:ascii="Frutiger LT Com 45 Light" w:hAnsi="Frutiger LT Com 45 Light"/>
                <w:lang w:val="es-419"/>
              </w:rPr>
              <w:t>application</w:t>
            </w:r>
            <w:proofErr w:type="spellEnd"/>
            <w:r w:rsidRPr="00CC78A4">
              <w:rPr>
                <w:rFonts w:ascii="Frutiger LT Com 45 Light" w:hAnsi="Frutiger LT Com 45 Light"/>
                <w:lang w:val="es-419"/>
              </w:rPr>
              <w:t>/</w:t>
            </w:r>
            <w:proofErr w:type="spellStart"/>
            <w:r w:rsidRPr="00CC78A4">
              <w:rPr>
                <w:rFonts w:ascii="Frutiger LT Com 45 Light" w:hAnsi="Frutiger LT Com 45 Light"/>
                <w:lang w:val="es-419"/>
              </w:rPr>
              <w:t>msword</w:t>
            </w:r>
            <w:proofErr w:type="spellEnd"/>
            <w:r w:rsidRPr="00CC78A4">
              <w:rPr>
                <w:rFonts w:ascii="Frutiger LT Com 45 Light" w:hAnsi="Frutiger LT Com 45 Light"/>
                <w:lang w:val="es-419"/>
              </w:rPr>
              <w:t>”</w:t>
            </w:r>
            <w:r>
              <w:rPr>
                <w:rFonts w:ascii="Frutiger LT Com 45 Light" w:hAnsi="Frutiger LT Com 45 Light"/>
                <w:lang w:val="es-419"/>
              </w:rPr>
              <w:t>.</w:t>
            </w:r>
          </w:p>
        </w:tc>
      </w:tr>
      <w:tr w:rsidR="00945812" w:rsidRPr="00321D62" w14:paraId="68A239FB" w14:textId="77777777" w:rsidTr="009B4140">
        <w:tc>
          <w:tcPr>
            <w:tcW w:w="2410" w:type="dxa"/>
          </w:tcPr>
          <w:p w14:paraId="64EB5682" w14:textId="77777777" w:rsidR="00945812" w:rsidRPr="00070809" w:rsidRDefault="00945812" w:rsidP="009B4140">
            <w:pPr>
              <w:rPr>
                <w:rFonts w:ascii="Frutiger LT Com 45 Light" w:hAnsi="Frutiger LT Com 45 Light"/>
              </w:rPr>
            </w:pPr>
            <w:r w:rsidRPr="00070809">
              <w:rPr>
                <w:rFonts w:ascii="Frutiger LT Com 45 Light" w:hAnsi="Frutiger LT Com 45 Light"/>
              </w:rPr>
              <w:t xml:space="preserve">Actual </w:t>
            </w:r>
            <w:proofErr w:type="spellStart"/>
            <w:r w:rsidRPr="00070809">
              <w:rPr>
                <w:rFonts w:ascii="Frutiger LT Com 45 Light" w:hAnsi="Frutiger LT Com 45 Light"/>
              </w:rPr>
              <w:t>Result</w:t>
            </w:r>
            <w:proofErr w:type="spellEnd"/>
          </w:p>
        </w:tc>
        <w:tc>
          <w:tcPr>
            <w:tcW w:w="7444" w:type="dxa"/>
          </w:tcPr>
          <w:p w14:paraId="43A48DB2" w14:textId="77777777" w:rsidR="00CC78A4" w:rsidRPr="00CC78A4" w:rsidRDefault="00CC78A4" w:rsidP="00CC78A4">
            <w:pPr>
              <w:rPr>
                <w:rFonts w:ascii="Frutiger LT Com 45 Light" w:hAnsi="Frutiger LT Com 45 Light"/>
                <w:lang w:val="es-419"/>
              </w:rPr>
            </w:pPr>
            <w:r w:rsidRPr="00CC78A4">
              <w:rPr>
                <w:rFonts w:ascii="Frutiger LT Com 45 Light" w:hAnsi="Frutiger LT Com 45 Light"/>
                <w:lang w:val="es-419"/>
              </w:rPr>
              <w:t xml:space="preserve">La gráfica muestra los MIME </w:t>
            </w:r>
            <w:proofErr w:type="spellStart"/>
            <w:r w:rsidRPr="00CC78A4">
              <w:rPr>
                <w:rFonts w:ascii="Frutiger LT Com 45 Light" w:hAnsi="Frutiger LT Com 45 Light"/>
                <w:lang w:val="es-419"/>
              </w:rPr>
              <w:t>types</w:t>
            </w:r>
            <w:proofErr w:type="spellEnd"/>
            <w:r w:rsidRPr="00CC78A4">
              <w:rPr>
                <w:rFonts w:ascii="Frutiger LT Com 45 Light" w:hAnsi="Frutiger LT Com 45 Light"/>
                <w:lang w:val="es-419"/>
              </w:rPr>
              <w:t xml:space="preserve"> completos como:</w:t>
            </w:r>
          </w:p>
          <w:p w14:paraId="1ADCBB9C" w14:textId="77777777" w:rsidR="00CC78A4" w:rsidRPr="00CC78A4" w:rsidRDefault="00CC78A4" w:rsidP="00CC78A4">
            <w:pPr>
              <w:rPr>
                <w:rFonts w:ascii="Frutiger LT Com 45 Light" w:hAnsi="Frutiger LT Com 45 Light"/>
                <w:lang w:val="en-US"/>
              </w:rPr>
            </w:pPr>
            <w:r w:rsidRPr="00CC78A4">
              <w:rPr>
                <w:rFonts w:ascii="Frutiger LT Com 45 Light" w:hAnsi="Frutiger LT Com 45 Light"/>
                <w:lang w:val="en-US"/>
              </w:rPr>
              <w:t>- application/pdf</w:t>
            </w:r>
          </w:p>
          <w:p w14:paraId="21161043" w14:textId="77777777" w:rsidR="00CC78A4" w:rsidRPr="00CC78A4" w:rsidRDefault="00CC78A4" w:rsidP="00CC78A4">
            <w:pPr>
              <w:rPr>
                <w:rFonts w:ascii="Frutiger LT Com 45 Light" w:hAnsi="Frutiger LT Com 45 Light"/>
                <w:lang w:val="en-US"/>
              </w:rPr>
            </w:pPr>
            <w:r w:rsidRPr="00CC78A4">
              <w:rPr>
                <w:rFonts w:ascii="Frutiger LT Com 45 Light" w:hAnsi="Frutiger LT Com 45 Light"/>
                <w:lang w:val="en-US"/>
              </w:rPr>
              <w:t>- application/</w:t>
            </w:r>
            <w:proofErr w:type="spellStart"/>
            <w:r w:rsidRPr="00CC78A4">
              <w:rPr>
                <w:rFonts w:ascii="Frutiger LT Com 45 Light" w:hAnsi="Frutiger LT Com 45 Light"/>
                <w:lang w:val="en-US"/>
              </w:rPr>
              <w:t>msaccess</w:t>
            </w:r>
            <w:proofErr w:type="spellEnd"/>
          </w:p>
          <w:p w14:paraId="667AA3D8" w14:textId="77777777" w:rsidR="00CC78A4" w:rsidRPr="00CC78A4" w:rsidRDefault="00CC78A4" w:rsidP="00CC78A4">
            <w:pPr>
              <w:rPr>
                <w:rFonts w:ascii="Frutiger LT Com 45 Light" w:hAnsi="Frutiger LT Com 45 Light"/>
                <w:lang w:val="en-US"/>
              </w:rPr>
            </w:pPr>
            <w:r w:rsidRPr="00CC78A4">
              <w:rPr>
                <w:rFonts w:ascii="Frutiger LT Com 45 Light" w:hAnsi="Frutiger LT Com 45 Light"/>
                <w:lang w:val="en-US"/>
              </w:rPr>
              <w:t>- application/vnd.ms-excel.sheet.macroEnabled.12</w:t>
            </w:r>
          </w:p>
          <w:p w14:paraId="09EC7694" w14:textId="77777777" w:rsidR="00CC78A4" w:rsidRPr="00CC78A4" w:rsidRDefault="00CC78A4" w:rsidP="00CC78A4">
            <w:pPr>
              <w:rPr>
                <w:rFonts w:ascii="Frutiger LT Com 45 Light" w:hAnsi="Frutiger LT Com 45 Light"/>
                <w:lang w:val="es-419"/>
              </w:rPr>
            </w:pPr>
            <w:r w:rsidRPr="00CC78A4">
              <w:rPr>
                <w:rFonts w:ascii="Frutiger LT Com 45 Light" w:hAnsi="Frutiger LT Com 45 Light"/>
                <w:lang w:val="es-419"/>
              </w:rPr>
              <w:t xml:space="preserve">- </w:t>
            </w:r>
            <w:proofErr w:type="spellStart"/>
            <w:r w:rsidRPr="00CC78A4">
              <w:rPr>
                <w:rFonts w:ascii="Frutiger LT Com 45 Light" w:hAnsi="Frutiger LT Com 45 Light"/>
                <w:lang w:val="es-419"/>
              </w:rPr>
              <w:t>application</w:t>
            </w:r>
            <w:proofErr w:type="spellEnd"/>
            <w:r w:rsidRPr="00CC78A4">
              <w:rPr>
                <w:rFonts w:ascii="Frutiger LT Com 45 Light" w:hAnsi="Frutiger LT Com 45 Light"/>
                <w:lang w:val="es-419"/>
              </w:rPr>
              <w:t>/</w:t>
            </w:r>
            <w:proofErr w:type="spellStart"/>
            <w:r w:rsidRPr="00CC78A4">
              <w:rPr>
                <w:rFonts w:ascii="Frutiger LT Com 45 Light" w:hAnsi="Frutiger LT Com 45 Light"/>
                <w:lang w:val="es-419"/>
              </w:rPr>
              <w:t>octet-stream</w:t>
            </w:r>
            <w:proofErr w:type="spellEnd"/>
          </w:p>
          <w:p w14:paraId="3362995C" w14:textId="4F8DCED3" w:rsidR="00945812" w:rsidRPr="00CC78A4" w:rsidRDefault="00CC78A4" w:rsidP="00CC78A4">
            <w:pPr>
              <w:rPr>
                <w:rFonts w:ascii="Frutiger LT Com 45 Light" w:hAnsi="Frutiger LT Com 45 Light"/>
                <w:lang w:val="es-419"/>
              </w:rPr>
            </w:pPr>
            <w:r w:rsidRPr="00CC78A4">
              <w:rPr>
                <w:rFonts w:ascii="Frutiger LT Com 45 Light" w:hAnsi="Frutiger LT Com 45 Light"/>
                <w:lang w:val="es-419"/>
              </w:rPr>
              <w:t>Esto no es comprensible para usuarios no técnicos, afectando la usabilidad del gráfico.</w:t>
            </w:r>
          </w:p>
        </w:tc>
      </w:tr>
      <w:tr w:rsidR="00945812" w:rsidRPr="00070809" w14:paraId="6C60E192" w14:textId="77777777" w:rsidTr="009B4140">
        <w:tc>
          <w:tcPr>
            <w:tcW w:w="2410" w:type="dxa"/>
          </w:tcPr>
          <w:p w14:paraId="3297510A" w14:textId="77777777" w:rsidR="00945812" w:rsidRPr="00070809" w:rsidRDefault="00945812" w:rsidP="009B4140">
            <w:pPr>
              <w:rPr>
                <w:rFonts w:ascii="Frutiger LT Com 45 Light" w:hAnsi="Frutiger LT Com 45 Light"/>
              </w:rPr>
            </w:pPr>
            <w:r w:rsidRPr="00070809">
              <w:rPr>
                <w:rFonts w:ascii="Frutiger LT Com 45 Light" w:hAnsi="Frutiger LT Com 45 Light"/>
              </w:rPr>
              <w:t>Status</w:t>
            </w:r>
          </w:p>
        </w:tc>
        <w:tc>
          <w:tcPr>
            <w:tcW w:w="7444" w:type="dxa"/>
          </w:tcPr>
          <w:p w14:paraId="720CB3F6" w14:textId="0CEEB7DB" w:rsidR="00945812" w:rsidRPr="00070809" w:rsidRDefault="00CC78A4" w:rsidP="009B4140">
            <w:pPr>
              <w:rPr>
                <w:rFonts w:ascii="Frutiger LT Com 45 Light" w:hAnsi="Frutiger LT Com 45 Light"/>
              </w:rPr>
            </w:pPr>
            <w:r>
              <w:rPr>
                <w:rFonts w:ascii="Frutiger LT Com 45 Light" w:hAnsi="Frutiger LT Com 45 Light"/>
              </w:rPr>
              <w:t>No Funcional.</w:t>
            </w:r>
          </w:p>
        </w:tc>
      </w:tr>
      <w:tr w:rsidR="00945812" w:rsidRPr="00070809" w14:paraId="4D56841A" w14:textId="77777777" w:rsidTr="009B4140">
        <w:tc>
          <w:tcPr>
            <w:tcW w:w="2410" w:type="dxa"/>
          </w:tcPr>
          <w:p w14:paraId="5BBA8BF5" w14:textId="77777777" w:rsidR="00945812" w:rsidRPr="00070809" w:rsidRDefault="00945812" w:rsidP="009B4140">
            <w:pPr>
              <w:rPr>
                <w:rFonts w:ascii="Frutiger LT Com 45 Light" w:hAnsi="Frutiger LT Com 45 Light"/>
              </w:rPr>
            </w:pPr>
            <w:proofErr w:type="spellStart"/>
            <w:r w:rsidRPr="00070809">
              <w:rPr>
                <w:rFonts w:ascii="Frutiger LT Com 45 Light" w:hAnsi="Frutiger LT Com 45 Light"/>
              </w:rPr>
              <w:t>Pre-condition</w:t>
            </w:r>
            <w:proofErr w:type="spellEnd"/>
          </w:p>
        </w:tc>
        <w:tc>
          <w:tcPr>
            <w:tcW w:w="7444" w:type="dxa"/>
          </w:tcPr>
          <w:p w14:paraId="1E9821D4" w14:textId="5572834C" w:rsidR="00945812" w:rsidRPr="00070809" w:rsidRDefault="00CC78A4" w:rsidP="009B4140">
            <w:pPr>
              <w:rPr>
                <w:rFonts w:ascii="Frutiger LT Com 45 Light" w:hAnsi="Frutiger LT Com 45 Light"/>
              </w:rPr>
            </w:pPr>
            <w:r w:rsidRPr="00CC78A4">
              <w:rPr>
                <w:rFonts w:ascii="Frutiger LT Com 45 Light" w:hAnsi="Frutiger LT Com 45 Light"/>
                <w:lang w:val="es-419"/>
              </w:rPr>
              <w:t xml:space="preserve">Archivos deben haberse subido previamente con extensiones y tamaños conocidos. </w:t>
            </w:r>
            <w:proofErr w:type="spellStart"/>
            <w:r w:rsidRPr="00CC78A4">
              <w:rPr>
                <w:rFonts w:ascii="Frutiger LT Com 45 Light" w:hAnsi="Frutiger LT Com 45 Light"/>
              </w:rPr>
              <w:t>Admin</w:t>
            </w:r>
            <w:proofErr w:type="spellEnd"/>
            <w:r w:rsidRPr="00CC78A4">
              <w:rPr>
                <w:rFonts w:ascii="Frutiger LT Com 45 Light" w:hAnsi="Frutiger LT Com 45 Light"/>
              </w:rPr>
              <w:t xml:space="preserve"> debe estar autenticado.</w:t>
            </w:r>
          </w:p>
        </w:tc>
      </w:tr>
      <w:tr w:rsidR="00945812" w:rsidRPr="00321D62" w14:paraId="26A30E9A" w14:textId="77777777" w:rsidTr="009B4140">
        <w:tc>
          <w:tcPr>
            <w:tcW w:w="2410" w:type="dxa"/>
          </w:tcPr>
          <w:p w14:paraId="0B16BB3B" w14:textId="77777777" w:rsidR="00945812" w:rsidRPr="00070809" w:rsidRDefault="00945812" w:rsidP="009B4140">
            <w:pPr>
              <w:rPr>
                <w:rFonts w:ascii="Frutiger LT Com 45 Light" w:hAnsi="Frutiger LT Com 45 Light"/>
              </w:rPr>
            </w:pPr>
            <w:proofErr w:type="spellStart"/>
            <w:r w:rsidRPr="00070809">
              <w:rPr>
                <w:rFonts w:ascii="Frutiger LT Com 45 Light" w:hAnsi="Frutiger LT Com 45 Light"/>
              </w:rPr>
              <w:t>Post-condition</w:t>
            </w:r>
            <w:proofErr w:type="spellEnd"/>
          </w:p>
        </w:tc>
        <w:tc>
          <w:tcPr>
            <w:tcW w:w="7444" w:type="dxa"/>
          </w:tcPr>
          <w:p w14:paraId="02197B7D" w14:textId="3676C34A" w:rsidR="00945812" w:rsidRPr="00CC78A4" w:rsidRDefault="00CC78A4" w:rsidP="009B4140">
            <w:pPr>
              <w:rPr>
                <w:rFonts w:ascii="Frutiger LT Com 45 Light" w:hAnsi="Frutiger LT Com 45 Light"/>
                <w:lang w:val="es-419"/>
              </w:rPr>
            </w:pPr>
            <w:r w:rsidRPr="00CC78A4">
              <w:rPr>
                <w:rFonts w:ascii="Frutiger LT Com 45 Light" w:hAnsi="Frutiger LT Com 45 Light"/>
                <w:lang w:val="es-419"/>
              </w:rPr>
              <w:t>El sistema debería mostrar categorías agrupadas y legibles, como “PDF”, “Word”, etc., en lugar de códigos técnicos</w:t>
            </w:r>
          </w:p>
        </w:tc>
      </w:tr>
      <w:tr w:rsidR="00945812" w:rsidRPr="008876F3" w14:paraId="2F71B7F8" w14:textId="77777777" w:rsidTr="009B4140">
        <w:tc>
          <w:tcPr>
            <w:tcW w:w="2410" w:type="dxa"/>
          </w:tcPr>
          <w:p w14:paraId="5873F985" w14:textId="77777777" w:rsidR="00945812" w:rsidRPr="00070809" w:rsidRDefault="00945812" w:rsidP="009B4140">
            <w:pPr>
              <w:rPr>
                <w:rFonts w:ascii="Frutiger LT Com 45 Light" w:hAnsi="Frutiger LT Com 45 Light"/>
              </w:rPr>
            </w:pPr>
            <w:r w:rsidRPr="00070809">
              <w:rPr>
                <w:rFonts w:ascii="Frutiger LT Com 45 Light" w:hAnsi="Frutiger LT Com 45 Light"/>
              </w:rPr>
              <w:lastRenderedPageBreak/>
              <w:t>Notes/</w:t>
            </w:r>
            <w:proofErr w:type="spellStart"/>
            <w:r w:rsidRPr="00070809">
              <w:rPr>
                <w:rFonts w:ascii="Frutiger LT Com 45 Light" w:hAnsi="Frutiger LT Com 45 Light"/>
              </w:rPr>
              <w:t>Comments</w:t>
            </w:r>
            <w:proofErr w:type="spellEnd"/>
          </w:p>
        </w:tc>
        <w:tc>
          <w:tcPr>
            <w:tcW w:w="7444" w:type="dxa"/>
          </w:tcPr>
          <w:p w14:paraId="3AF15684" w14:textId="6CB2573C" w:rsidR="008876F3" w:rsidRDefault="008876F3" w:rsidP="009B4140">
            <w:pPr>
              <w:rPr>
                <w:rFonts w:ascii="Frutiger LT Com 45 Light" w:hAnsi="Frutiger LT Com 45 Light"/>
                <w:lang w:val="es-419"/>
              </w:rPr>
            </w:pPr>
            <w:r>
              <w:rPr>
                <w:rFonts w:ascii="Frutiger LT Com 45 Light" w:hAnsi="Frutiger LT Com 45 Light"/>
                <w:lang w:val="es-419"/>
              </w:rPr>
              <w:t>-</w:t>
            </w:r>
            <w:r w:rsidR="00CC78A4" w:rsidRPr="008876F3">
              <w:rPr>
                <w:rFonts w:ascii="Frutiger LT Com 45 Light" w:hAnsi="Frutiger LT Com 45 Light"/>
                <w:lang w:val="es-419"/>
              </w:rPr>
              <w:t>Cambia</w:t>
            </w:r>
            <w:r w:rsidRPr="008876F3">
              <w:rPr>
                <w:rFonts w:ascii="Frutiger LT Com 45 Light" w:hAnsi="Frutiger LT Com 45 Light"/>
                <w:lang w:val="es-419"/>
              </w:rPr>
              <w:t xml:space="preserve">r desde el </w:t>
            </w:r>
            <w:proofErr w:type="spellStart"/>
            <w:r w:rsidRPr="008876F3">
              <w:rPr>
                <w:rFonts w:ascii="Frutiger LT Com 45 Light" w:hAnsi="Frutiger LT Com 45 Light"/>
                <w:lang w:val="es-419"/>
              </w:rPr>
              <w:t>backend</w:t>
            </w:r>
            <w:proofErr w:type="spellEnd"/>
            <w:r w:rsidRPr="008876F3">
              <w:rPr>
                <w:rFonts w:ascii="Frutiger LT Com 45 Light" w:hAnsi="Frutiger LT Com 45 Light"/>
                <w:lang w:val="es-419"/>
              </w:rPr>
              <w:t xml:space="preserve"> l</w:t>
            </w:r>
            <w:r>
              <w:rPr>
                <w:rFonts w:ascii="Frutiger LT Com 45 Light" w:hAnsi="Frutiger LT Com 45 Light"/>
                <w:lang w:val="es-419"/>
              </w:rPr>
              <w:t xml:space="preserve">as agrupaciones con etiquetas legibles y fáciles de comprender. </w:t>
            </w:r>
          </w:p>
          <w:p w14:paraId="74385069" w14:textId="2D2BD9C4" w:rsidR="00945812" w:rsidRPr="008876F3" w:rsidRDefault="008876F3" w:rsidP="009B4140">
            <w:pPr>
              <w:rPr>
                <w:rFonts w:ascii="Frutiger LT Com 45 Light" w:hAnsi="Frutiger LT Com 45 Light"/>
                <w:lang w:val="es-419"/>
              </w:rPr>
            </w:pPr>
            <w:r>
              <w:rPr>
                <w:rFonts w:ascii="Frutiger LT Com 45 Light" w:hAnsi="Frutiger LT Com 45 Light"/>
                <w:lang w:val="es-419"/>
              </w:rPr>
              <w:t xml:space="preserve">-Elemento visual, </w:t>
            </w:r>
            <w:r w:rsidRPr="008876F3">
              <w:rPr>
                <w:rFonts w:ascii="Frutiger LT Com 45 Light" w:hAnsi="Frutiger LT Com 45 Light"/>
                <w:b/>
                <w:bCs/>
                <w:lang w:val="es-419"/>
              </w:rPr>
              <w:t>NO</w:t>
            </w:r>
            <w:r>
              <w:rPr>
                <w:rFonts w:ascii="Frutiger LT Com 45 Light" w:hAnsi="Frutiger LT Com 45 Light"/>
                <w:lang w:val="es-419"/>
              </w:rPr>
              <w:t xml:space="preserve"> transacción.</w:t>
            </w:r>
          </w:p>
        </w:tc>
      </w:tr>
    </w:tbl>
    <w:p w14:paraId="38AB6742" w14:textId="01EC44C4" w:rsidR="00945812" w:rsidRPr="00070809" w:rsidRDefault="00945812" w:rsidP="00945812">
      <w:pPr>
        <w:pStyle w:val="Ttulo2"/>
        <w:rPr>
          <w:rFonts w:ascii="Frutiger LT Com 45 Light" w:hAnsi="Frutiger LT Com 45 Light"/>
        </w:rPr>
      </w:pPr>
      <w:r w:rsidRPr="00070809">
        <w:rPr>
          <w:rFonts w:ascii="Frutiger LT Com 45 Light" w:hAnsi="Frutiger LT Com 45 Light"/>
        </w:rPr>
        <w:t>Test case #4:</w:t>
      </w:r>
      <w:r w:rsidR="00864922">
        <w:rPr>
          <w:rFonts w:ascii="Frutiger LT Com 45 Light" w:hAnsi="Frutiger LT Com 45 Light"/>
        </w:rPr>
        <w:t xml:space="preserve"> usuarios activos</w:t>
      </w:r>
    </w:p>
    <w:tbl>
      <w:tblPr>
        <w:tblStyle w:val="WSI-Table"/>
        <w:tblW w:w="0" w:type="auto"/>
        <w:tblLook w:val="04A0" w:firstRow="1" w:lastRow="0" w:firstColumn="1" w:lastColumn="0" w:noHBand="0" w:noVBand="1"/>
      </w:tblPr>
      <w:tblGrid>
        <w:gridCol w:w="2410"/>
        <w:gridCol w:w="7444"/>
      </w:tblGrid>
      <w:tr w:rsidR="00945812" w:rsidRPr="009F5A79" w14:paraId="2D7B6E32" w14:textId="77777777" w:rsidTr="009B4140">
        <w:trPr>
          <w:cnfStyle w:val="100000000000" w:firstRow="1" w:lastRow="0" w:firstColumn="0" w:lastColumn="0" w:oddVBand="0" w:evenVBand="0" w:oddHBand="0" w:evenHBand="0" w:firstRowFirstColumn="0" w:firstRowLastColumn="0" w:lastRowFirstColumn="0" w:lastRowLastColumn="0"/>
        </w:trPr>
        <w:tc>
          <w:tcPr>
            <w:tcW w:w="2410" w:type="dxa"/>
          </w:tcPr>
          <w:p w14:paraId="22A5115D" w14:textId="77777777" w:rsidR="00945812" w:rsidRPr="009F5A79" w:rsidRDefault="00945812" w:rsidP="009B4140">
            <w:pPr>
              <w:rPr>
                <w:rFonts w:ascii="Frutiger LT Com 45 Light" w:hAnsi="Frutiger LT Com 45 Light"/>
              </w:rPr>
            </w:pPr>
            <w:r w:rsidRPr="009F5A79">
              <w:rPr>
                <w:rFonts w:ascii="Frutiger LT Com 45 Light" w:hAnsi="Frutiger LT Com 45 Light"/>
              </w:rPr>
              <w:t>Field</w:t>
            </w:r>
          </w:p>
        </w:tc>
        <w:tc>
          <w:tcPr>
            <w:tcW w:w="7444" w:type="dxa"/>
          </w:tcPr>
          <w:p w14:paraId="3197F414" w14:textId="77777777" w:rsidR="00945812" w:rsidRPr="009F5A79" w:rsidRDefault="00945812" w:rsidP="009B4140">
            <w:pPr>
              <w:rPr>
                <w:rFonts w:ascii="Frutiger LT Com 45 Light" w:hAnsi="Frutiger LT Com 45 Light"/>
              </w:rPr>
            </w:pPr>
            <w:r w:rsidRPr="009F5A79">
              <w:rPr>
                <w:rFonts w:ascii="Frutiger LT Com 45 Light" w:hAnsi="Frutiger LT Com 45 Light"/>
              </w:rPr>
              <w:t>Description</w:t>
            </w:r>
          </w:p>
        </w:tc>
      </w:tr>
      <w:tr w:rsidR="00945812" w:rsidRPr="009F5A79" w14:paraId="04426CEE" w14:textId="77777777" w:rsidTr="009B4140">
        <w:tc>
          <w:tcPr>
            <w:tcW w:w="2410" w:type="dxa"/>
          </w:tcPr>
          <w:p w14:paraId="733F4037" w14:textId="77777777" w:rsidR="00945812" w:rsidRPr="009F5A79" w:rsidRDefault="00945812" w:rsidP="009B4140">
            <w:pPr>
              <w:rPr>
                <w:rFonts w:ascii="Frutiger LT Com 45 Light" w:hAnsi="Frutiger LT Com 45 Light"/>
              </w:rPr>
            </w:pPr>
            <w:r w:rsidRPr="009F5A79">
              <w:rPr>
                <w:rFonts w:ascii="Frutiger LT Com 45 Light" w:hAnsi="Frutiger LT Com 45 Light"/>
              </w:rPr>
              <w:t>Test Case #</w:t>
            </w:r>
          </w:p>
        </w:tc>
        <w:tc>
          <w:tcPr>
            <w:tcW w:w="7444" w:type="dxa"/>
          </w:tcPr>
          <w:p w14:paraId="5C8F65D4" w14:textId="7D2F6032" w:rsidR="00945812" w:rsidRPr="009F5A79" w:rsidRDefault="008876F3" w:rsidP="009B4140">
            <w:pPr>
              <w:rPr>
                <w:rFonts w:ascii="Frutiger LT Com 45 Light" w:hAnsi="Frutiger LT Com 45 Light"/>
              </w:rPr>
            </w:pPr>
            <w:r w:rsidRPr="009F5A79">
              <w:rPr>
                <w:rFonts w:ascii="Frutiger LT Com 45 Light" w:hAnsi="Frutiger LT Com 45 Light"/>
              </w:rPr>
              <w:t>4</w:t>
            </w:r>
          </w:p>
        </w:tc>
      </w:tr>
      <w:tr w:rsidR="00945812" w:rsidRPr="009F5A79" w14:paraId="4F06718D" w14:textId="77777777" w:rsidTr="009B4140">
        <w:tc>
          <w:tcPr>
            <w:tcW w:w="2410" w:type="dxa"/>
          </w:tcPr>
          <w:p w14:paraId="0359A40E" w14:textId="77777777" w:rsidR="00945812" w:rsidRPr="009F5A79" w:rsidRDefault="00945812" w:rsidP="009B4140">
            <w:pPr>
              <w:rPr>
                <w:rFonts w:ascii="Frutiger LT Com 45 Light" w:hAnsi="Frutiger LT Com 45 Light"/>
              </w:rPr>
            </w:pPr>
            <w:r w:rsidRPr="009F5A79">
              <w:rPr>
                <w:rFonts w:ascii="Frutiger LT Com 45 Light" w:hAnsi="Frutiger LT Com 45 Light"/>
              </w:rPr>
              <w:t xml:space="preserve">Test </w:t>
            </w:r>
            <w:proofErr w:type="spellStart"/>
            <w:r w:rsidRPr="009F5A79">
              <w:rPr>
                <w:rFonts w:ascii="Frutiger LT Com 45 Light" w:hAnsi="Frutiger LT Com 45 Light"/>
              </w:rPr>
              <w:t>Priority</w:t>
            </w:r>
            <w:proofErr w:type="spellEnd"/>
          </w:p>
        </w:tc>
        <w:tc>
          <w:tcPr>
            <w:tcW w:w="7444" w:type="dxa"/>
          </w:tcPr>
          <w:p w14:paraId="20F76C67" w14:textId="1D8A5454" w:rsidR="00945812" w:rsidRPr="009F5A79" w:rsidRDefault="008876F3" w:rsidP="009B4140">
            <w:pPr>
              <w:rPr>
                <w:rFonts w:ascii="Frutiger LT Com 45 Light" w:hAnsi="Frutiger LT Com 45 Light"/>
              </w:rPr>
            </w:pPr>
            <w:r w:rsidRPr="009F5A79">
              <w:rPr>
                <w:rFonts w:ascii="Frutiger LT Com 45 Light" w:hAnsi="Frutiger LT Com 45 Light"/>
              </w:rPr>
              <w:t>5</w:t>
            </w:r>
          </w:p>
        </w:tc>
      </w:tr>
      <w:tr w:rsidR="00945812" w:rsidRPr="009F5A79" w14:paraId="03690091" w14:textId="77777777" w:rsidTr="009B4140">
        <w:tc>
          <w:tcPr>
            <w:tcW w:w="2410" w:type="dxa"/>
          </w:tcPr>
          <w:p w14:paraId="453F08A9" w14:textId="77777777" w:rsidR="00945812" w:rsidRPr="009F5A79" w:rsidRDefault="00945812" w:rsidP="009B4140">
            <w:pPr>
              <w:rPr>
                <w:rFonts w:ascii="Frutiger LT Com 45 Light" w:hAnsi="Frutiger LT Com 45 Light"/>
              </w:rPr>
            </w:pPr>
            <w:r w:rsidRPr="009F5A79">
              <w:rPr>
                <w:rFonts w:ascii="Frutiger LT Com 45 Light" w:hAnsi="Frutiger LT Com 45 Light"/>
              </w:rPr>
              <w:t xml:space="preserve">Test </w:t>
            </w:r>
            <w:proofErr w:type="spellStart"/>
            <w:r w:rsidRPr="009F5A79">
              <w:rPr>
                <w:rFonts w:ascii="Frutiger LT Com 45 Light" w:hAnsi="Frutiger LT Com 45 Light"/>
              </w:rPr>
              <w:t>Title</w:t>
            </w:r>
            <w:proofErr w:type="spellEnd"/>
            <w:r w:rsidRPr="009F5A79">
              <w:rPr>
                <w:rFonts w:ascii="Frutiger LT Com 45 Light" w:hAnsi="Frutiger LT Com 45 Light"/>
              </w:rPr>
              <w:t>/</w:t>
            </w:r>
            <w:proofErr w:type="spellStart"/>
            <w:r w:rsidRPr="009F5A79">
              <w:rPr>
                <w:rFonts w:ascii="Frutiger LT Com 45 Light" w:hAnsi="Frutiger LT Com 45 Light"/>
              </w:rPr>
              <w:t>Name</w:t>
            </w:r>
            <w:proofErr w:type="spellEnd"/>
          </w:p>
        </w:tc>
        <w:tc>
          <w:tcPr>
            <w:tcW w:w="7444" w:type="dxa"/>
          </w:tcPr>
          <w:p w14:paraId="1E3C1E74" w14:textId="589016AA" w:rsidR="00945812" w:rsidRPr="009F5A79" w:rsidRDefault="008876F3" w:rsidP="009B4140">
            <w:pPr>
              <w:rPr>
                <w:rFonts w:ascii="Frutiger LT Com 45 Light" w:hAnsi="Frutiger LT Com 45 Light"/>
                <w:lang w:val="es-419"/>
              </w:rPr>
            </w:pPr>
            <w:r w:rsidRPr="009F5A79">
              <w:rPr>
                <w:rFonts w:ascii="Frutiger LT Com 45 Light" w:hAnsi="Frutiger LT Com 45 Light"/>
                <w:lang w:val="es-419"/>
              </w:rPr>
              <w:t>Verificar gráfica de barras de usuarios activos según cantidad de archivos subidos.</w:t>
            </w:r>
          </w:p>
        </w:tc>
      </w:tr>
      <w:tr w:rsidR="00945812" w:rsidRPr="009F5A79" w14:paraId="10B44326" w14:textId="77777777" w:rsidTr="009B4140">
        <w:tc>
          <w:tcPr>
            <w:tcW w:w="2410" w:type="dxa"/>
          </w:tcPr>
          <w:p w14:paraId="6E476588" w14:textId="77777777" w:rsidR="00945812" w:rsidRPr="009F5A79" w:rsidRDefault="00945812" w:rsidP="009B4140">
            <w:pPr>
              <w:rPr>
                <w:rFonts w:ascii="Frutiger LT Com 45 Light" w:hAnsi="Frutiger LT Com 45 Light"/>
              </w:rPr>
            </w:pPr>
            <w:r w:rsidRPr="009F5A79">
              <w:rPr>
                <w:rFonts w:ascii="Frutiger LT Com 45 Light" w:hAnsi="Frutiger LT Com 45 Light"/>
              </w:rPr>
              <w:t xml:space="preserve">Test </w:t>
            </w:r>
            <w:proofErr w:type="spellStart"/>
            <w:r w:rsidRPr="009F5A79">
              <w:rPr>
                <w:rFonts w:ascii="Frutiger LT Com 45 Light" w:hAnsi="Frutiger LT Com 45 Light"/>
              </w:rPr>
              <w:t>Summary</w:t>
            </w:r>
            <w:proofErr w:type="spellEnd"/>
          </w:p>
        </w:tc>
        <w:tc>
          <w:tcPr>
            <w:tcW w:w="7444" w:type="dxa"/>
          </w:tcPr>
          <w:p w14:paraId="440F0EB6" w14:textId="1DA41BF8" w:rsidR="00945812" w:rsidRPr="009F5A79" w:rsidRDefault="00864922" w:rsidP="009B4140">
            <w:pPr>
              <w:rPr>
                <w:rFonts w:ascii="Frutiger LT Com 45 Light" w:hAnsi="Frutiger LT Com 45 Light"/>
                <w:lang w:val="es-419"/>
              </w:rPr>
            </w:pPr>
            <w:r w:rsidRPr="009F5A79">
              <w:rPr>
                <w:rFonts w:ascii="Frutiger LT Com 45 Light" w:hAnsi="Frutiger LT Com 45 Light"/>
                <w:lang w:val="es-419"/>
              </w:rPr>
              <w:t>Validar que la gráfica de barras muestra correctamente los usuarios que más archivos han subido al sistema, en orden descendente y con etiquetas legibles.</w:t>
            </w:r>
          </w:p>
        </w:tc>
      </w:tr>
      <w:tr w:rsidR="00945812" w:rsidRPr="009F5A79" w14:paraId="2D3FD526" w14:textId="77777777" w:rsidTr="009B4140">
        <w:tc>
          <w:tcPr>
            <w:tcW w:w="2410" w:type="dxa"/>
          </w:tcPr>
          <w:p w14:paraId="6E80B2E9" w14:textId="77777777" w:rsidR="00945812" w:rsidRPr="009F5A79" w:rsidRDefault="00945812" w:rsidP="009B4140">
            <w:pPr>
              <w:rPr>
                <w:rFonts w:ascii="Frutiger LT Com 45 Light" w:hAnsi="Frutiger LT Com 45 Light"/>
              </w:rPr>
            </w:pPr>
            <w:r w:rsidRPr="009F5A79">
              <w:rPr>
                <w:rFonts w:ascii="Frutiger LT Com 45 Light" w:hAnsi="Frutiger LT Com 45 Light"/>
              </w:rPr>
              <w:t xml:space="preserve">Test </w:t>
            </w:r>
            <w:proofErr w:type="spellStart"/>
            <w:r w:rsidRPr="009F5A79">
              <w:rPr>
                <w:rFonts w:ascii="Frutiger LT Com 45 Light" w:hAnsi="Frutiger LT Com 45 Light"/>
              </w:rPr>
              <w:t>Steps</w:t>
            </w:r>
            <w:proofErr w:type="spellEnd"/>
          </w:p>
        </w:tc>
        <w:tc>
          <w:tcPr>
            <w:tcW w:w="7444" w:type="dxa"/>
          </w:tcPr>
          <w:p w14:paraId="5A5C97FE" w14:textId="685D2814" w:rsidR="00945812" w:rsidRPr="009F5A79" w:rsidRDefault="00E71678" w:rsidP="009B4140">
            <w:pPr>
              <w:rPr>
                <w:rFonts w:ascii="Frutiger LT Com 45 Light" w:hAnsi="Frutiger LT Com 45 Light"/>
                <w:lang w:val="es-419"/>
              </w:rPr>
            </w:pPr>
            <w:r w:rsidRPr="009F5A79">
              <w:rPr>
                <w:rFonts w:ascii="Frutiger LT Com 45 Light" w:hAnsi="Frutiger LT Com 45 Light"/>
                <w:lang w:val="es-419"/>
              </w:rPr>
              <w:t>1. Iniciar sesión como administrador</w:t>
            </w:r>
            <w:r w:rsidRPr="009F5A79">
              <w:rPr>
                <w:rFonts w:ascii="Frutiger LT Com 45 Light" w:hAnsi="Frutiger LT Com 45 Light"/>
                <w:lang w:val="es-419"/>
              </w:rPr>
              <w:br/>
              <w:t xml:space="preserve">2. Ir al </w:t>
            </w:r>
            <w:proofErr w:type="spellStart"/>
            <w:r w:rsidRPr="009F5A79">
              <w:rPr>
                <w:rFonts w:ascii="Frutiger LT Com 45 Light" w:hAnsi="Frutiger LT Com 45 Light"/>
                <w:lang w:val="es-419"/>
              </w:rPr>
              <w:t>dashboard</w:t>
            </w:r>
            <w:proofErr w:type="spellEnd"/>
            <w:r w:rsidRPr="009F5A79">
              <w:rPr>
                <w:rFonts w:ascii="Frutiger LT Com 45 Light" w:hAnsi="Frutiger LT Com 45 Light"/>
                <w:lang w:val="es-419"/>
              </w:rPr>
              <w:t xml:space="preserve"> </w:t>
            </w:r>
            <w:r w:rsidRPr="009F5A79">
              <w:rPr>
                <w:rFonts w:ascii="Frutiger LT Com 45 Light" w:hAnsi="Frutiger LT Com 45 Light"/>
                <w:lang w:val="es-419"/>
              </w:rPr>
              <w:br/>
              <w:t>3. Visualizar la gráfica de “Usuarios Más Activos”</w:t>
            </w:r>
            <w:r w:rsidRPr="009F5A79">
              <w:rPr>
                <w:rFonts w:ascii="Frutiger LT Com 45 Light" w:hAnsi="Frutiger LT Com 45 Light"/>
                <w:lang w:val="es-419"/>
              </w:rPr>
              <w:br/>
              <w:t>4. Confirmar que los nombres de usuario estén bien escritos.</w:t>
            </w:r>
            <w:r w:rsidRPr="009F5A79">
              <w:rPr>
                <w:rFonts w:ascii="Frutiger LT Com 45 Light" w:hAnsi="Frutiger LT Com 45 Light"/>
                <w:lang w:val="es-419"/>
              </w:rPr>
              <w:br/>
              <w:t>5. Comparar visualmente las cantidades con el historial o con datos previamente cargados.</w:t>
            </w:r>
          </w:p>
        </w:tc>
      </w:tr>
      <w:tr w:rsidR="00945812" w:rsidRPr="009F5A79" w14:paraId="1F1CC890" w14:textId="77777777" w:rsidTr="009B4140">
        <w:tc>
          <w:tcPr>
            <w:tcW w:w="2410" w:type="dxa"/>
          </w:tcPr>
          <w:p w14:paraId="04E0DF89" w14:textId="77777777" w:rsidR="00945812" w:rsidRPr="009F5A79" w:rsidRDefault="00945812" w:rsidP="009B4140">
            <w:pPr>
              <w:rPr>
                <w:rFonts w:ascii="Frutiger LT Com 45 Light" w:hAnsi="Frutiger LT Com 45 Light"/>
              </w:rPr>
            </w:pPr>
            <w:r w:rsidRPr="009F5A79">
              <w:rPr>
                <w:rFonts w:ascii="Frutiger LT Com 45 Light" w:hAnsi="Frutiger LT Com 45 Light"/>
              </w:rPr>
              <w:t>Test Data</w:t>
            </w:r>
          </w:p>
        </w:tc>
        <w:tc>
          <w:tcPr>
            <w:tcW w:w="7444" w:type="dxa"/>
          </w:tcPr>
          <w:p w14:paraId="41EC3E3F" w14:textId="326F16EE" w:rsidR="00945812" w:rsidRPr="009F5A79" w:rsidRDefault="00E71678" w:rsidP="009B4140">
            <w:pPr>
              <w:rPr>
                <w:rFonts w:ascii="Frutiger LT Com 45 Light" w:hAnsi="Frutiger LT Com 45 Light"/>
                <w:lang w:val="es-419"/>
              </w:rPr>
            </w:pPr>
            <w:r w:rsidRPr="009F5A79">
              <w:rPr>
                <w:rFonts w:ascii="Frutiger LT Com 45 Light" w:hAnsi="Frutiger LT Com 45 Light"/>
                <w:lang w:val="es-419"/>
              </w:rPr>
              <w:t>Se subieron archivos de prueba así:</w:t>
            </w:r>
            <w:r w:rsidRPr="009F5A79">
              <w:rPr>
                <w:rFonts w:ascii="Frutiger LT Com 45 Light" w:hAnsi="Frutiger LT Com 45 Light"/>
                <w:lang w:val="es-419"/>
              </w:rPr>
              <w:br/>
              <w:t xml:space="preserve">- </w:t>
            </w:r>
            <w:proofErr w:type="spellStart"/>
            <w:r w:rsidRPr="009F5A79">
              <w:rPr>
                <w:rFonts w:ascii="Frutiger LT Com 45 Light" w:hAnsi="Frutiger LT Com 45 Light"/>
                <w:lang w:val="es-419"/>
              </w:rPr>
              <w:t>jhon</w:t>
            </w:r>
            <w:proofErr w:type="spellEnd"/>
            <w:r w:rsidRPr="009F5A79">
              <w:rPr>
                <w:rFonts w:ascii="Frutiger LT Com 45 Light" w:hAnsi="Frutiger LT Com 45 Light"/>
                <w:lang w:val="es-419"/>
              </w:rPr>
              <w:t xml:space="preserve"> </w:t>
            </w:r>
            <w:proofErr w:type="spellStart"/>
            <w:r w:rsidRPr="009F5A79">
              <w:rPr>
                <w:rFonts w:ascii="Frutiger LT Com 45 Light" w:hAnsi="Frutiger LT Com 45 Light"/>
                <w:lang w:val="es-419"/>
              </w:rPr>
              <w:t>jairo</w:t>
            </w:r>
            <w:proofErr w:type="spellEnd"/>
            <w:r w:rsidRPr="009F5A79">
              <w:rPr>
                <w:rFonts w:ascii="Frutiger LT Com 45 Light" w:hAnsi="Frutiger LT Com 45 Light"/>
                <w:lang w:val="es-419"/>
              </w:rPr>
              <w:t>: 9 archivos.</w:t>
            </w:r>
            <w:r w:rsidRPr="009F5A79">
              <w:rPr>
                <w:rFonts w:ascii="Frutiger LT Com 45 Light" w:hAnsi="Frutiger LT Com 45 Light"/>
                <w:lang w:val="es-419"/>
              </w:rPr>
              <w:br/>
              <w:t>- Prueba Grafica: 8 archivos.</w:t>
            </w:r>
            <w:r w:rsidRPr="009F5A79">
              <w:rPr>
                <w:rFonts w:ascii="Frutiger LT Com 45 Light" w:hAnsi="Frutiger LT Com 45 Light"/>
                <w:lang w:val="es-419"/>
              </w:rPr>
              <w:br/>
              <w:t xml:space="preserve">- </w:t>
            </w:r>
            <w:proofErr w:type="spellStart"/>
            <w:r w:rsidRPr="009F5A79">
              <w:rPr>
                <w:rFonts w:ascii="Frutiger LT Com 45 Light" w:hAnsi="Frutiger LT Com 45 Light"/>
                <w:lang w:val="es-419"/>
              </w:rPr>
              <w:t>Davidcito</w:t>
            </w:r>
            <w:proofErr w:type="spellEnd"/>
            <w:r w:rsidRPr="009F5A79">
              <w:rPr>
                <w:rFonts w:ascii="Frutiger LT Com 45 Light" w:hAnsi="Frutiger LT Com 45 Light"/>
                <w:lang w:val="es-419"/>
              </w:rPr>
              <w:t xml:space="preserve"> Carrillo: 7 archivos.</w:t>
            </w:r>
          </w:p>
        </w:tc>
      </w:tr>
      <w:tr w:rsidR="00945812" w:rsidRPr="009F5A79" w14:paraId="4E9E7921" w14:textId="77777777" w:rsidTr="009B4140">
        <w:tc>
          <w:tcPr>
            <w:tcW w:w="2410" w:type="dxa"/>
          </w:tcPr>
          <w:p w14:paraId="2E46EF57" w14:textId="77777777" w:rsidR="00945812" w:rsidRPr="009F5A79" w:rsidRDefault="00945812" w:rsidP="009B4140">
            <w:pPr>
              <w:rPr>
                <w:rFonts w:ascii="Frutiger LT Com 45 Light" w:hAnsi="Frutiger LT Com 45 Light"/>
              </w:rPr>
            </w:pPr>
            <w:proofErr w:type="spellStart"/>
            <w:r w:rsidRPr="009F5A79">
              <w:rPr>
                <w:rFonts w:ascii="Frutiger LT Com 45 Light" w:hAnsi="Frutiger LT Com 45 Light"/>
              </w:rPr>
              <w:t>Expected</w:t>
            </w:r>
            <w:proofErr w:type="spellEnd"/>
            <w:r w:rsidRPr="009F5A79">
              <w:rPr>
                <w:rFonts w:ascii="Frutiger LT Com 45 Light" w:hAnsi="Frutiger LT Com 45 Light"/>
              </w:rPr>
              <w:t xml:space="preserve"> </w:t>
            </w:r>
            <w:proofErr w:type="spellStart"/>
            <w:r w:rsidRPr="009F5A79">
              <w:rPr>
                <w:rFonts w:ascii="Frutiger LT Com 45 Light" w:hAnsi="Frutiger LT Com 45 Light"/>
              </w:rPr>
              <w:t>Result</w:t>
            </w:r>
            <w:proofErr w:type="spellEnd"/>
          </w:p>
        </w:tc>
        <w:tc>
          <w:tcPr>
            <w:tcW w:w="7444" w:type="dxa"/>
          </w:tcPr>
          <w:p w14:paraId="7258AAD4" w14:textId="50C5932D" w:rsidR="00945812" w:rsidRPr="009F5A79" w:rsidRDefault="00101C7D" w:rsidP="009B4140">
            <w:pPr>
              <w:rPr>
                <w:rFonts w:ascii="Frutiger LT Com 45 Light" w:hAnsi="Frutiger LT Com 45 Light"/>
                <w:lang w:val="es-419"/>
              </w:rPr>
            </w:pPr>
            <w:r w:rsidRPr="009F5A79">
              <w:rPr>
                <w:rFonts w:ascii="Frutiger LT Com 45 Light" w:hAnsi="Frutiger LT Com 45 Light"/>
                <w:lang w:val="es-419"/>
              </w:rPr>
              <w:t>La gráfica debe mostrar:</w:t>
            </w:r>
            <w:r w:rsidRPr="009F5A79">
              <w:rPr>
                <w:rFonts w:ascii="Frutiger LT Com 45 Light" w:hAnsi="Frutiger LT Com 45 Light"/>
                <w:lang w:val="es-419"/>
              </w:rPr>
              <w:br/>
              <w:t xml:space="preserve">- Barras con alturas proporcionales: </w:t>
            </w:r>
            <w:proofErr w:type="spellStart"/>
            <w:r w:rsidRPr="009F5A79">
              <w:rPr>
                <w:rFonts w:ascii="Frutiger LT Com 45 Light" w:hAnsi="Frutiger LT Com 45 Light"/>
                <w:lang w:val="es-419"/>
              </w:rPr>
              <w:t>jhon</w:t>
            </w:r>
            <w:proofErr w:type="spellEnd"/>
            <w:r w:rsidRPr="009F5A79">
              <w:rPr>
                <w:rFonts w:ascii="Frutiger LT Com 45 Light" w:hAnsi="Frutiger LT Com 45 Light"/>
                <w:lang w:val="es-419"/>
              </w:rPr>
              <w:t xml:space="preserve"> </w:t>
            </w:r>
            <w:proofErr w:type="spellStart"/>
            <w:r w:rsidRPr="009F5A79">
              <w:rPr>
                <w:rFonts w:ascii="Frutiger LT Com 45 Light" w:hAnsi="Frutiger LT Com 45 Light"/>
                <w:lang w:val="es-419"/>
              </w:rPr>
              <w:t>jairo</w:t>
            </w:r>
            <w:proofErr w:type="spellEnd"/>
            <w:r w:rsidRPr="009F5A79">
              <w:rPr>
                <w:rFonts w:ascii="Frutiger LT Com 45 Light" w:hAnsi="Frutiger LT Com 45 Light"/>
                <w:lang w:val="es-419"/>
              </w:rPr>
              <w:t xml:space="preserve"> &gt; Prueba Grafica &gt; </w:t>
            </w:r>
            <w:proofErr w:type="spellStart"/>
            <w:r w:rsidRPr="009F5A79">
              <w:rPr>
                <w:rFonts w:ascii="Frutiger LT Com 45 Light" w:hAnsi="Frutiger LT Com 45 Light"/>
                <w:lang w:val="es-419"/>
              </w:rPr>
              <w:t>Davidcito</w:t>
            </w:r>
            <w:proofErr w:type="spellEnd"/>
            <w:r w:rsidRPr="009F5A79">
              <w:rPr>
                <w:rFonts w:ascii="Frutiger LT Com 45 Light" w:hAnsi="Frutiger LT Com 45 Light"/>
                <w:lang w:val="es-419"/>
              </w:rPr>
              <w:t xml:space="preserve"> Carrillo.</w:t>
            </w:r>
            <w:r w:rsidRPr="009F5A79">
              <w:rPr>
                <w:rFonts w:ascii="Frutiger LT Com 45 Light" w:hAnsi="Frutiger LT Com 45 Light"/>
                <w:lang w:val="es-419"/>
              </w:rPr>
              <w:br/>
              <w:t>- Nombres de usuario bien escritos</w:t>
            </w:r>
            <w:r w:rsidRPr="009F5A79">
              <w:rPr>
                <w:rFonts w:ascii="Frutiger LT Com 45 Light" w:hAnsi="Frutiger LT Com 45 Light"/>
                <w:lang w:val="es-419"/>
              </w:rPr>
              <w:br/>
              <w:t>- Valores o etiquetas numéricas claras.</w:t>
            </w:r>
          </w:p>
        </w:tc>
      </w:tr>
      <w:tr w:rsidR="00945812" w:rsidRPr="009F5A79" w14:paraId="4E4D2377" w14:textId="77777777" w:rsidTr="009B4140">
        <w:tc>
          <w:tcPr>
            <w:tcW w:w="2410" w:type="dxa"/>
          </w:tcPr>
          <w:p w14:paraId="3099D968" w14:textId="77777777" w:rsidR="00945812" w:rsidRPr="009F5A79" w:rsidRDefault="00945812" w:rsidP="009B4140">
            <w:pPr>
              <w:rPr>
                <w:rFonts w:ascii="Frutiger LT Com 45 Light" w:hAnsi="Frutiger LT Com 45 Light"/>
              </w:rPr>
            </w:pPr>
            <w:r w:rsidRPr="009F5A79">
              <w:rPr>
                <w:rFonts w:ascii="Frutiger LT Com 45 Light" w:hAnsi="Frutiger LT Com 45 Light"/>
              </w:rPr>
              <w:t xml:space="preserve">Actual </w:t>
            </w:r>
            <w:proofErr w:type="spellStart"/>
            <w:r w:rsidRPr="009F5A79">
              <w:rPr>
                <w:rFonts w:ascii="Frutiger LT Com 45 Light" w:hAnsi="Frutiger LT Com 45 Light"/>
              </w:rPr>
              <w:t>Result</w:t>
            </w:r>
            <w:proofErr w:type="spellEnd"/>
          </w:p>
        </w:tc>
        <w:tc>
          <w:tcPr>
            <w:tcW w:w="7444" w:type="dxa"/>
          </w:tcPr>
          <w:p w14:paraId="19362C45" w14:textId="78326325" w:rsidR="00945812" w:rsidRPr="009F5A79" w:rsidRDefault="00101C7D" w:rsidP="009B4140">
            <w:pPr>
              <w:rPr>
                <w:rFonts w:ascii="Frutiger LT Com 45 Light" w:hAnsi="Frutiger LT Com 45 Light"/>
                <w:lang w:val="es-419"/>
              </w:rPr>
            </w:pPr>
            <w:r w:rsidRPr="009F5A79">
              <w:rPr>
                <w:rFonts w:ascii="Frutiger LT Com 45 Light" w:hAnsi="Frutiger LT Com 45 Light"/>
                <w:lang w:val="es-419"/>
              </w:rPr>
              <w:t>La grafica de barras está bien, pero los nombres están truncados, es decir solo aparece el nombre sin apellido lo que puede generar confusiones en producción.</w:t>
            </w:r>
          </w:p>
        </w:tc>
      </w:tr>
      <w:tr w:rsidR="00945812" w:rsidRPr="009F5A79" w14:paraId="6C6CE295" w14:textId="77777777" w:rsidTr="009B4140">
        <w:tc>
          <w:tcPr>
            <w:tcW w:w="2410" w:type="dxa"/>
          </w:tcPr>
          <w:p w14:paraId="00566241" w14:textId="77777777" w:rsidR="00945812" w:rsidRPr="009F5A79" w:rsidRDefault="00945812" w:rsidP="009B4140">
            <w:pPr>
              <w:rPr>
                <w:rFonts w:ascii="Frutiger LT Com 45 Light" w:hAnsi="Frutiger LT Com 45 Light"/>
              </w:rPr>
            </w:pPr>
            <w:r w:rsidRPr="009F5A79">
              <w:rPr>
                <w:rFonts w:ascii="Frutiger LT Com 45 Light" w:hAnsi="Frutiger LT Com 45 Light"/>
              </w:rPr>
              <w:t>Status</w:t>
            </w:r>
          </w:p>
        </w:tc>
        <w:tc>
          <w:tcPr>
            <w:tcW w:w="7444" w:type="dxa"/>
          </w:tcPr>
          <w:p w14:paraId="0D03F8CF" w14:textId="6D577F8F" w:rsidR="00945812" w:rsidRPr="009F5A79" w:rsidRDefault="00101C7D" w:rsidP="009B4140">
            <w:pPr>
              <w:rPr>
                <w:rFonts w:ascii="Frutiger LT Com 45 Light" w:hAnsi="Frutiger LT Com 45 Light"/>
              </w:rPr>
            </w:pPr>
            <w:r w:rsidRPr="009F5A79">
              <w:rPr>
                <w:rFonts w:ascii="Frutiger LT Com 45 Light" w:hAnsi="Frutiger LT Com 45 Light"/>
              </w:rPr>
              <w:t>No Funcional.</w:t>
            </w:r>
          </w:p>
        </w:tc>
      </w:tr>
      <w:tr w:rsidR="00945812" w:rsidRPr="009F5A79" w14:paraId="4D32C121" w14:textId="77777777" w:rsidTr="009B4140">
        <w:tc>
          <w:tcPr>
            <w:tcW w:w="2410" w:type="dxa"/>
          </w:tcPr>
          <w:p w14:paraId="283D5DFD" w14:textId="77777777" w:rsidR="00945812" w:rsidRPr="009F5A79" w:rsidRDefault="00945812" w:rsidP="009B4140">
            <w:pPr>
              <w:rPr>
                <w:rFonts w:ascii="Frutiger LT Com 45 Light" w:hAnsi="Frutiger LT Com 45 Light"/>
              </w:rPr>
            </w:pPr>
            <w:proofErr w:type="spellStart"/>
            <w:r w:rsidRPr="009F5A79">
              <w:rPr>
                <w:rFonts w:ascii="Frutiger LT Com 45 Light" w:hAnsi="Frutiger LT Com 45 Light"/>
              </w:rPr>
              <w:t>Pre-condition</w:t>
            </w:r>
            <w:proofErr w:type="spellEnd"/>
          </w:p>
        </w:tc>
        <w:tc>
          <w:tcPr>
            <w:tcW w:w="7444" w:type="dxa"/>
          </w:tcPr>
          <w:p w14:paraId="554B84CE" w14:textId="2540DBFD" w:rsidR="00945812" w:rsidRPr="009F5A79" w:rsidRDefault="00101C7D" w:rsidP="009B4140">
            <w:pPr>
              <w:rPr>
                <w:rFonts w:ascii="Frutiger LT Com 45 Light" w:hAnsi="Frutiger LT Com 45 Light"/>
                <w:lang w:val="es-419"/>
              </w:rPr>
            </w:pPr>
            <w:r w:rsidRPr="009F5A79">
              <w:rPr>
                <w:rFonts w:ascii="Frutiger LT Com 45 Light" w:hAnsi="Frutiger LT Com 45 Light"/>
                <w:lang w:val="es-419"/>
              </w:rPr>
              <w:t>Los usuarios deben haber subido archivos previamente, y el administrador debe estar autenticado.</w:t>
            </w:r>
          </w:p>
        </w:tc>
      </w:tr>
      <w:tr w:rsidR="00945812" w:rsidRPr="009F5A79" w14:paraId="620A4A55" w14:textId="77777777" w:rsidTr="009B4140">
        <w:tc>
          <w:tcPr>
            <w:tcW w:w="2410" w:type="dxa"/>
          </w:tcPr>
          <w:p w14:paraId="2F27F737" w14:textId="77777777" w:rsidR="00945812" w:rsidRPr="009F5A79" w:rsidRDefault="00945812" w:rsidP="009B4140">
            <w:pPr>
              <w:rPr>
                <w:rFonts w:ascii="Frutiger LT Com 45 Light" w:hAnsi="Frutiger LT Com 45 Light"/>
              </w:rPr>
            </w:pPr>
            <w:proofErr w:type="spellStart"/>
            <w:r w:rsidRPr="009F5A79">
              <w:rPr>
                <w:rFonts w:ascii="Frutiger LT Com 45 Light" w:hAnsi="Frutiger LT Com 45 Light"/>
              </w:rPr>
              <w:t>Post-condition</w:t>
            </w:r>
            <w:proofErr w:type="spellEnd"/>
          </w:p>
        </w:tc>
        <w:tc>
          <w:tcPr>
            <w:tcW w:w="7444" w:type="dxa"/>
          </w:tcPr>
          <w:p w14:paraId="2B43C5DC" w14:textId="0F48EB2C" w:rsidR="00945812" w:rsidRPr="009F5A79" w:rsidRDefault="00101C7D" w:rsidP="009B4140">
            <w:pPr>
              <w:rPr>
                <w:rFonts w:ascii="Frutiger LT Com 45 Light" w:hAnsi="Frutiger LT Com 45 Light"/>
                <w:lang w:val="es-419"/>
              </w:rPr>
            </w:pPr>
            <w:r w:rsidRPr="009F5A79">
              <w:rPr>
                <w:rFonts w:ascii="Frutiger LT Com 45 Light" w:hAnsi="Frutiger LT Com 45 Light"/>
                <w:lang w:val="es-419"/>
              </w:rPr>
              <w:t>El sistema debe visualizar los usuarios más activos correctamente, de forma clara y ordenada.</w:t>
            </w:r>
          </w:p>
        </w:tc>
      </w:tr>
      <w:tr w:rsidR="00945812" w:rsidRPr="009F5A79" w14:paraId="35145F4F" w14:textId="77777777" w:rsidTr="009B4140">
        <w:tc>
          <w:tcPr>
            <w:tcW w:w="2410" w:type="dxa"/>
          </w:tcPr>
          <w:p w14:paraId="3FD28EAC" w14:textId="77777777" w:rsidR="00945812" w:rsidRPr="009F5A79" w:rsidRDefault="00945812" w:rsidP="009B4140">
            <w:pPr>
              <w:rPr>
                <w:rFonts w:ascii="Frutiger LT Com 45 Light" w:hAnsi="Frutiger LT Com 45 Light"/>
              </w:rPr>
            </w:pPr>
            <w:r w:rsidRPr="009F5A79">
              <w:rPr>
                <w:rFonts w:ascii="Frutiger LT Com 45 Light" w:hAnsi="Frutiger LT Com 45 Light"/>
              </w:rPr>
              <w:t>Notes/</w:t>
            </w:r>
            <w:proofErr w:type="spellStart"/>
            <w:r w:rsidRPr="009F5A79">
              <w:rPr>
                <w:rFonts w:ascii="Frutiger LT Com 45 Light" w:hAnsi="Frutiger LT Com 45 Light"/>
              </w:rPr>
              <w:t>Comments</w:t>
            </w:r>
            <w:proofErr w:type="spellEnd"/>
          </w:p>
        </w:tc>
        <w:tc>
          <w:tcPr>
            <w:tcW w:w="7444" w:type="dxa"/>
          </w:tcPr>
          <w:p w14:paraId="0BB836A0" w14:textId="2494B778" w:rsidR="00945812" w:rsidRPr="009F5A79" w:rsidRDefault="00101C7D" w:rsidP="009B4140">
            <w:pPr>
              <w:rPr>
                <w:rFonts w:ascii="Frutiger LT Com 45 Light" w:hAnsi="Frutiger LT Com 45 Light"/>
                <w:lang w:val="es-419"/>
              </w:rPr>
            </w:pPr>
            <w:r w:rsidRPr="009F5A79">
              <w:rPr>
                <w:rFonts w:ascii="Frutiger LT Com 45 Light" w:hAnsi="Frutiger LT Com 45 Light"/>
                <w:lang w:val="es-419"/>
              </w:rPr>
              <w:t>-Las etiquetas deben tener nombres y apellidos para evitar confusiones en producción.</w:t>
            </w:r>
            <w:r w:rsidRPr="009F5A79">
              <w:rPr>
                <w:rFonts w:ascii="Frutiger LT Com 45 Light" w:hAnsi="Frutiger LT Com 45 Light"/>
                <w:lang w:val="es-419"/>
              </w:rPr>
              <w:br/>
              <w:t xml:space="preserve">-Elemento visual, </w:t>
            </w:r>
            <w:r w:rsidRPr="009F5A79">
              <w:rPr>
                <w:rFonts w:ascii="Frutiger LT Com 45 Light" w:hAnsi="Frutiger LT Com 45 Light"/>
                <w:b/>
                <w:bCs/>
                <w:lang w:val="es-419"/>
              </w:rPr>
              <w:t>NO</w:t>
            </w:r>
            <w:r w:rsidRPr="009F5A79">
              <w:rPr>
                <w:rFonts w:ascii="Frutiger LT Com 45 Light" w:hAnsi="Frutiger LT Com 45 Light"/>
                <w:lang w:val="es-419"/>
              </w:rPr>
              <w:t xml:space="preserve"> transacción.</w:t>
            </w:r>
          </w:p>
        </w:tc>
      </w:tr>
    </w:tbl>
    <w:p w14:paraId="6999229A" w14:textId="65E554E0" w:rsidR="00945812" w:rsidRPr="00101C7D" w:rsidRDefault="00945812" w:rsidP="002E07F3">
      <w:pPr>
        <w:spacing w:after="0" w:line="240" w:lineRule="auto"/>
        <w:rPr>
          <w:rFonts w:ascii="Frutiger LT Com 45 Light" w:hAnsi="Frutiger LT Com 45 Light"/>
          <w:lang w:val="es-419"/>
        </w:rPr>
      </w:pPr>
    </w:p>
    <w:p w14:paraId="534E51C3" w14:textId="77777777" w:rsidR="00CB7B7B" w:rsidRDefault="00CB7B7B" w:rsidP="002E07F3">
      <w:pPr>
        <w:pStyle w:val="Ttulo2"/>
        <w:spacing w:before="0" w:after="0"/>
        <w:rPr>
          <w:rFonts w:ascii="Frutiger LT Com 45 Light" w:hAnsi="Frutiger LT Com 45 Light"/>
        </w:rPr>
      </w:pPr>
    </w:p>
    <w:p w14:paraId="62155FFE" w14:textId="77777777" w:rsidR="00CB7B7B" w:rsidRDefault="00CB7B7B" w:rsidP="002E07F3">
      <w:pPr>
        <w:pStyle w:val="Ttulo2"/>
        <w:spacing w:before="0" w:after="0"/>
        <w:rPr>
          <w:rFonts w:ascii="Frutiger LT Com 45 Light" w:hAnsi="Frutiger LT Com 45 Light"/>
        </w:rPr>
      </w:pPr>
    </w:p>
    <w:p w14:paraId="5803F337" w14:textId="349501A6" w:rsidR="002E07F3" w:rsidRPr="00070809" w:rsidRDefault="002E07F3" w:rsidP="002E07F3">
      <w:pPr>
        <w:pStyle w:val="Ttulo2"/>
        <w:spacing w:before="0" w:after="0"/>
        <w:rPr>
          <w:rFonts w:ascii="Frutiger LT Com 45 Light" w:hAnsi="Frutiger LT Com 45 Light"/>
        </w:rPr>
      </w:pPr>
      <w:r w:rsidRPr="00070809">
        <w:rPr>
          <w:rFonts w:ascii="Frutiger LT Com 45 Light" w:hAnsi="Frutiger LT Com 45 Light"/>
        </w:rPr>
        <w:t>Test case #</w:t>
      </w:r>
      <w:r>
        <w:rPr>
          <w:rFonts w:ascii="Frutiger LT Com 45 Light" w:hAnsi="Frutiger LT Com 45 Light"/>
        </w:rPr>
        <w:t>5</w:t>
      </w:r>
      <w:r w:rsidRPr="00070809">
        <w:rPr>
          <w:rFonts w:ascii="Frutiger LT Com 45 Light" w:hAnsi="Frutiger LT Com 45 Light"/>
        </w:rPr>
        <w:t>:</w:t>
      </w:r>
      <w:r w:rsidR="009F5A79">
        <w:rPr>
          <w:rFonts w:ascii="Frutiger LT Com 45 Light" w:hAnsi="Frutiger LT Com 45 Light"/>
        </w:rPr>
        <w:t xml:space="preserve"> carga de carpetas con archivos</w:t>
      </w:r>
    </w:p>
    <w:tbl>
      <w:tblPr>
        <w:tblStyle w:val="WSI-Table"/>
        <w:tblW w:w="0" w:type="auto"/>
        <w:tblLook w:val="04A0" w:firstRow="1" w:lastRow="0" w:firstColumn="1" w:lastColumn="0" w:noHBand="0" w:noVBand="1"/>
      </w:tblPr>
      <w:tblGrid>
        <w:gridCol w:w="2410"/>
        <w:gridCol w:w="7444"/>
      </w:tblGrid>
      <w:tr w:rsidR="002E07F3" w:rsidRPr="00D65BB4" w14:paraId="482C5441" w14:textId="77777777" w:rsidTr="009B4140">
        <w:trPr>
          <w:cnfStyle w:val="100000000000" w:firstRow="1" w:lastRow="0" w:firstColumn="0" w:lastColumn="0" w:oddVBand="0" w:evenVBand="0" w:oddHBand="0" w:evenHBand="0" w:firstRowFirstColumn="0" w:firstRowLastColumn="0" w:lastRowFirstColumn="0" w:lastRowLastColumn="0"/>
        </w:trPr>
        <w:tc>
          <w:tcPr>
            <w:tcW w:w="2410" w:type="dxa"/>
          </w:tcPr>
          <w:p w14:paraId="2A9657A1" w14:textId="77777777" w:rsidR="002E07F3" w:rsidRPr="00D65BB4" w:rsidRDefault="002E07F3" w:rsidP="009B4140">
            <w:pPr>
              <w:rPr>
                <w:rFonts w:ascii="Frutiger LT Com 45 Light" w:hAnsi="Frutiger LT Com 45 Light"/>
              </w:rPr>
            </w:pPr>
            <w:r w:rsidRPr="00D65BB4">
              <w:rPr>
                <w:rFonts w:ascii="Frutiger LT Com 45 Light" w:hAnsi="Frutiger LT Com 45 Light"/>
              </w:rPr>
              <w:t>Field</w:t>
            </w:r>
          </w:p>
        </w:tc>
        <w:tc>
          <w:tcPr>
            <w:tcW w:w="7444" w:type="dxa"/>
          </w:tcPr>
          <w:p w14:paraId="64AC7C60" w14:textId="77777777" w:rsidR="002E07F3" w:rsidRPr="00D65BB4" w:rsidRDefault="002E07F3" w:rsidP="009B4140">
            <w:pPr>
              <w:rPr>
                <w:rFonts w:ascii="Frutiger LT Com 45 Light" w:hAnsi="Frutiger LT Com 45 Light"/>
              </w:rPr>
            </w:pPr>
            <w:r w:rsidRPr="00D65BB4">
              <w:rPr>
                <w:rFonts w:ascii="Frutiger LT Com 45 Light" w:hAnsi="Frutiger LT Com 45 Light"/>
              </w:rPr>
              <w:t>Description</w:t>
            </w:r>
          </w:p>
        </w:tc>
      </w:tr>
      <w:tr w:rsidR="002E07F3" w:rsidRPr="00D65BB4" w14:paraId="5696DE66" w14:textId="77777777" w:rsidTr="009B4140">
        <w:tc>
          <w:tcPr>
            <w:tcW w:w="2410" w:type="dxa"/>
          </w:tcPr>
          <w:p w14:paraId="67A9123C" w14:textId="77777777" w:rsidR="002E07F3" w:rsidRPr="00D65BB4" w:rsidRDefault="002E07F3" w:rsidP="009B4140">
            <w:pPr>
              <w:rPr>
                <w:rFonts w:ascii="Frutiger LT Com 45 Light" w:hAnsi="Frutiger LT Com 45 Light"/>
              </w:rPr>
            </w:pPr>
            <w:r w:rsidRPr="00D65BB4">
              <w:rPr>
                <w:rFonts w:ascii="Frutiger LT Com 45 Light" w:hAnsi="Frutiger LT Com 45 Light"/>
              </w:rPr>
              <w:t>Test Case #</w:t>
            </w:r>
          </w:p>
        </w:tc>
        <w:tc>
          <w:tcPr>
            <w:tcW w:w="7444" w:type="dxa"/>
          </w:tcPr>
          <w:p w14:paraId="5C2D72B8" w14:textId="775CA7B7" w:rsidR="002E07F3" w:rsidRPr="00D65BB4" w:rsidRDefault="009F5A79" w:rsidP="009B4140">
            <w:pPr>
              <w:rPr>
                <w:rFonts w:ascii="Frutiger LT Com 45 Light" w:hAnsi="Frutiger LT Com 45 Light"/>
              </w:rPr>
            </w:pPr>
            <w:r w:rsidRPr="00D65BB4">
              <w:rPr>
                <w:rFonts w:ascii="Frutiger LT Com 45 Light" w:hAnsi="Frutiger LT Com 45 Light"/>
              </w:rPr>
              <w:t>5</w:t>
            </w:r>
          </w:p>
        </w:tc>
      </w:tr>
      <w:tr w:rsidR="002E07F3" w:rsidRPr="00D65BB4" w14:paraId="58C969E7" w14:textId="77777777" w:rsidTr="009B4140">
        <w:tc>
          <w:tcPr>
            <w:tcW w:w="2410" w:type="dxa"/>
          </w:tcPr>
          <w:p w14:paraId="74DEDBEC" w14:textId="77777777" w:rsidR="002E07F3" w:rsidRPr="00D65BB4" w:rsidRDefault="002E07F3" w:rsidP="009B4140">
            <w:pPr>
              <w:rPr>
                <w:rFonts w:ascii="Frutiger LT Com 45 Light" w:hAnsi="Frutiger LT Com 45 Light"/>
              </w:rPr>
            </w:pPr>
            <w:r w:rsidRPr="00D65BB4">
              <w:rPr>
                <w:rFonts w:ascii="Frutiger LT Com 45 Light" w:hAnsi="Frutiger LT Com 45 Light"/>
              </w:rPr>
              <w:t xml:space="preserve">Test </w:t>
            </w:r>
            <w:proofErr w:type="spellStart"/>
            <w:r w:rsidRPr="00D65BB4">
              <w:rPr>
                <w:rFonts w:ascii="Frutiger LT Com 45 Light" w:hAnsi="Frutiger LT Com 45 Light"/>
              </w:rPr>
              <w:t>Priority</w:t>
            </w:r>
            <w:proofErr w:type="spellEnd"/>
          </w:p>
        </w:tc>
        <w:tc>
          <w:tcPr>
            <w:tcW w:w="7444" w:type="dxa"/>
          </w:tcPr>
          <w:p w14:paraId="24A7EA04" w14:textId="389B1549" w:rsidR="002E07F3" w:rsidRPr="00D65BB4" w:rsidRDefault="009F5A79" w:rsidP="009B4140">
            <w:pPr>
              <w:rPr>
                <w:rFonts w:ascii="Frutiger LT Com 45 Light" w:hAnsi="Frutiger LT Com 45 Light"/>
              </w:rPr>
            </w:pPr>
            <w:r w:rsidRPr="00D65BB4">
              <w:rPr>
                <w:rFonts w:ascii="Frutiger LT Com 45 Light" w:hAnsi="Frutiger LT Com 45 Light"/>
              </w:rPr>
              <w:t>5</w:t>
            </w:r>
          </w:p>
        </w:tc>
      </w:tr>
      <w:tr w:rsidR="002E07F3" w:rsidRPr="00D65BB4" w14:paraId="31407F3F" w14:textId="77777777" w:rsidTr="009B4140">
        <w:tc>
          <w:tcPr>
            <w:tcW w:w="2410" w:type="dxa"/>
          </w:tcPr>
          <w:p w14:paraId="41F0A393" w14:textId="77777777" w:rsidR="002E07F3" w:rsidRPr="00D65BB4" w:rsidRDefault="002E07F3" w:rsidP="009B4140">
            <w:pPr>
              <w:rPr>
                <w:rFonts w:ascii="Frutiger LT Com 45 Light" w:hAnsi="Frutiger LT Com 45 Light"/>
              </w:rPr>
            </w:pPr>
            <w:r w:rsidRPr="00D65BB4">
              <w:rPr>
                <w:rFonts w:ascii="Frutiger LT Com 45 Light" w:hAnsi="Frutiger LT Com 45 Light"/>
              </w:rPr>
              <w:t xml:space="preserve">Test </w:t>
            </w:r>
            <w:proofErr w:type="spellStart"/>
            <w:r w:rsidRPr="00D65BB4">
              <w:rPr>
                <w:rFonts w:ascii="Frutiger LT Com 45 Light" w:hAnsi="Frutiger LT Com 45 Light"/>
              </w:rPr>
              <w:t>Title</w:t>
            </w:r>
            <w:proofErr w:type="spellEnd"/>
            <w:r w:rsidRPr="00D65BB4">
              <w:rPr>
                <w:rFonts w:ascii="Frutiger LT Com 45 Light" w:hAnsi="Frutiger LT Com 45 Light"/>
              </w:rPr>
              <w:t>/</w:t>
            </w:r>
            <w:proofErr w:type="spellStart"/>
            <w:r w:rsidRPr="00D65BB4">
              <w:rPr>
                <w:rFonts w:ascii="Frutiger LT Com 45 Light" w:hAnsi="Frutiger LT Com 45 Light"/>
              </w:rPr>
              <w:t>Name</w:t>
            </w:r>
            <w:proofErr w:type="spellEnd"/>
          </w:p>
        </w:tc>
        <w:tc>
          <w:tcPr>
            <w:tcW w:w="7444" w:type="dxa"/>
          </w:tcPr>
          <w:p w14:paraId="47C02461" w14:textId="70894B0A" w:rsidR="002E07F3" w:rsidRPr="00D65BB4" w:rsidRDefault="009F5A79" w:rsidP="009B4140">
            <w:pPr>
              <w:rPr>
                <w:rFonts w:ascii="Frutiger LT Com 45 Light" w:hAnsi="Frutiger LT Com 45 Light"/>
              </w:rPr>
            </w:pPr>
            <w:r w:rsidRPr="00D65BB4">
              <w:rPr>
                <w:rFonts w:ascii="Frutiger LT Com 45 Light" w:hAnsi="Frutiger LT Com 45 Light"/>
              </w:rPr>
              <w:t>Verificar carga de carpeta con múltiples archivos desde equipo local.</w:t>
            </w:r>
          </w:p>
        </w:tc>
      </w:tr>
      <w:tr w:rsidR="002E07F3" w:rsidRPr="00D65BB4" w14:paraId="26715518" w14:textId="77777777" w:rsidTr="009B4140">
        <w:tc>
          <w:tcPr>
            <w:tcW w:w="2410" w:type="dxa"/>
          </w:tcPr>
          <w:p w14:paraId="125E5DD8" w14:textId="77777777" w:rsidR="002E07F3" w:rsidRPr="00D65BB4" w:rsidRDefault="002E07F3" w:rsidP="009B4140">
            <w:pPr>
              <w:rPr>
                <w:rFonts w:ascii="Frutiger LT Com 45 Light" w:hAnsi="Frutiger LT Com 45 Light"/>
              </w:rPr>
            </w:pPr>
            <w:r w:rsidRPr="00D65BB4">
              <w:rPr>
                <w:rFonts w:ascii="Frutiger LT Com 45 Light" w:hAnsi="Frutiger LT Com 45 Light"/>
              </w:rPr>
              <w:t xml:space="preserve">Test </w:t>
            </w:r>
            <w:proofErr w:type="spellStart"/>
            <w:r w:rsidRPr="00D65BB4">
              <w:rPr>
                <w:rFonts w:ascii="Frutiger LT Com 45 Light" w:hAnsi="Frutiger LT Com 45 Light"/>
              </w:rPr>
              <w:t>Summary</w:t>
            </w:r>
            <w:proofErr w:type="spellEnd"/>
          </w:p>
        </w:tc>
        <w:tc>
          <w:tcPr>
            <w:tcW w:w="7444" w:type="dxa"/>
          </w:tcPr>
          <w:p w14:paraId="4942E5A9" w14:textId="7CE11A6E" w:rsidR="002E07F3" w:rsidRPr="00D65BB4" w:rsidRDefault="009F5A79" w:rsidP="009B4140">
            <w:pPr>
              <w:rPr>
                <w:rFonts w:ascii="Frutiger LT Com 45 Light" w:hAnsi="Frutiger LT Com 45 Light"/>
              </w:rPr>
            </w:pPr>
            <w:r w:rsidRPr="00D65BB4">
              <w:rPr>
                <w:rFonts w:ascii="Frutiger LT Com 45 Light" w:hAnsi="Frutiger LT Com 45 Light"/>
              </w:rPr>
              <w:t>Validar que el sistema permita seleccionar una carpeta desde el equipo y suba correctamente todos los archivos que contiene, conservando nombres, estructura (si aplica) y generando los registros correspondientes.</w:t>
            </w:r>
          </w:p>
        </w:tc>
      </w:tr>
      <w:tr w:rsidR="002E07F3" w:rsidRPr="00D65BB4" w14:paraId="1118BA0A" w14:textId="77777777" w:rsidTr="009B4140">
        <w:tc>
          <w:tcPr>
            <w:tcW w:w="2410" w:type="dxa"/>
          </w:tcPr>
          <w:p w14:paraId="64DA453F" w14:textId="77777777" w:rsidR="002E07F3" w:rsidRPr="00D65BB4" w:rsidRDefault="002E07F3" w:rsidP="009B4140">
            <w:pPr>
              <w:rPr>
                <w:rFonts w:ascii="Frutiger LT Com 45 Light" w:hAnsi="Frutiger LT Com 45 Light"/>
              </w:rPr>
            </w:pPr>
            <w:r w:rsidRPr="00D65BB4">
              <w:rPr>
                <w:rFonts w:ascii="Frutiger LT Com 45 Light" w:hAnsi="Frutiger LT Com 45 Light"/>
              </w:rPr>
              <w:t xml:space="preserve">Test </w:t>
            </w:r>
            <w:proofErr w:type="spellStart"/>
            <w:r w:rsidRPr="00D65BB4">
              <w:rPr>
                <w:rFonts w:ascii="Frutiger LT Com 45 Light" w:hAnsi="Frutiger LT Com 45 Light"/>
              </w:rPr>
              <w:t>Steps</w:t>
            </w:r>
            <w:proofErr w:type="spellEnd"/>
          </w:p>
        </w:tc>
        <w:tc>
          <w:tcPr>
            <w:tcW w:w="7444" w:type="dxa"/>
          </w:tcPr>
          <w:p w14:paraId="249F5F53" w14:textId="484AC351" w:rsidR="002E07F3" w:rsidRPr="00D65BB4" w:rsidRDefault="004932D0" w:rsidP="009B4140">
            <w:pPr>
              <w:rPr>
                <w:rFonts w:ascii="Frutiger LT Com 45 Light" w:hAnsi="Frutiger LT Com 45 Light"/>
              </w:rPr>
            </w:pPr>
            <w:r w:rsidRPr="00D65BB4">
              <w:rPr>
                <w:rFonts w:ascii="Frutiger LT Com 45 Light" w:hAnsi="Frutiger LT Com 45 Light"/>
              </w:rPr>
              <w:t xml:space="preserve">1. Iniciar sesión </w:t>
            </w:r>
            <w:r w:rsidRPr="00002C08">
              <w:rPr>
                <w:rFonts w:ascii="Frutiger LT Com 45 Light" w:hAnsi="Frutiger LT Com 45 Light"/>
              </w:rPr>
              <w:t>como</w:t>
            </w:r>
            <w:r w:rsidRPr="00D65BB4">
              <w:rPr>
                <w:rFonts w:ascii="Frutiger LT Com 45 Light" w:hAnsi="Frutiger LT Com 45 Light"/>
              </w:rPr>
              <w:t xml:space="preserve"> usuario autenticado.</w:t>
            </w:r>
            <w:r w:rsidRPr="00D65BB4">
              <w:rPr>
                <w:rFonts w:ascii="Frutiger LT Com 45 Light" w:hAnsi="Frutiger LT Com 45 Light"/>
              </w:rPr>
              <w:br/>
              <w:t>2. Hacer clic en “Subir” &gt; “Subir carpeta”.</w:t>
            </w:r>
            <w:r w:rsidRPr="00D65BB4">
              <w:rPr>
                <w:rFonts w:ascii="Frutiger LT Com 45 Light" w:hAnsi="Frutiger LT Com 45 Light"/>
              </w:rPr>
              <w:br/>
              <w:t>3. Seleccionar una carpeta local con varios archivos.</w:t>
            </w:r>
            <w:r w:rsidRPr="00D65BB4">
              <w:rPr>
                <w:rFonts w:ascii="Frutiger LT Com 45 Light" w:hAnsi="Frutiger LT Com 45 Light"/>
              </w:rPr>
              <w:br/>
              <w:t>4. Confirmar la carga.</w:t>
            </w:r>
            <w:r w:rsidRPr="00D65BB4">
              <w:rPr>
                <w:rFonts w:ascii="Frutiger LT Com 45 Light" w:hAnsi="Frutiger LT Com 45 Light"/>
              </w:rPr>
              <w:br/>
              <w:t>5. Esperar que el proceso finalice.</w:t>
            </w:r>
            <w:r w:rsidRPr="00D65BB4">
              <w:rPr>
                <w:rFonts w:ascii="Frutiger LT Com 45 Light" w:hAnsi="Frutiger LT Com 45 Light"/>
              </w:rPr>
              <w:br/>
              <w:t>6. Verificar que todos los archivos estén visibles en el Sistema.</w:t>
            </w:r>
          </w:p>
        </w:tc>
      </w:tr>
      <w:tr w:rsidR="002E07F3" w:rsidRPr="00D65BB4" w14:paraId="26BE6943" w14:textId="77777777" w:rsidTr="009B4140">
        <w:tc>
          <w:tcPr>
            <w:tcW w:w="2410" w:type="dxa"/>
          </w:tcPr>
          <w:p w14:paraId="7CA5BEA9" w14:textId="77777777" w:rsidR="002E07F3" w:rsidRPr="00D65BB4" w:rsidRDefault="002E07F3" w:rsidP="009B4140">
            <w:pPr>
              <w:rPr>
                <w:rFonts w:ascii="Frutiger LT Com 45 Light" w:hAnsi="Frutiger LT Com 45 Light"/>
              </w:rPr>
            </w:pPr>
            <w:r w:rsidRPr="00D65BB4">
              <w:rPr>
                <w:rFonts w:ascii="Frutiger LT Com 45 Light" w:hAnsi="Frutiger LT Com 45 Light"/>
              </w:rPr>
              <w:t>Test Data</w:t>
            </w:r>
          </w:p>
        </w:tc>
        <w:tc>
          <w:tcPr>
            <w:tcW w:w="7444" w:type="dxa"/>
          </w:tcPr>
          <w:p w14:paraId="7D905FF6" w14:textId="7ED728E8" w:rsidR="002E07F3" w:rsidRPr="00D65BB4" w:rsidRDefault="00B81E1F" w:rsidP="009B4140">
            <w:pPr>
              <w:rPr>
                <w:rFonts w:ascii="Frutiger LT Com 45 Light" w:hAnsi="Frutiger LT Com 45 Light"/>
              </w:rPr>
            </w:pPr>
            <w:r w:rsidRPr="00D65BB4">
              <w:rPr>
                <w:rFonts w:ascii="Frutiger LT Com 45 Light" w:hAnsi="Frutiger LT Com 45 Light"/>
              </w:rPr>
              <w:t>Carpeta de prueba: “Prueba JEJEJE”.</w:t>
            </w:r>
            <w:r w:rsidRPr="00D65BB4">
              <w:rPr>
                <w:rFonts w:ascii="Frutiger LT Com 45 Light" w:hAnsi="Frutiger LT Com 45 Light"/>
              </w:rPr>
              <w:br/>
              <w:t>Contiene:</w:t>
            </w:r>
            <w:r w:rsidRPr="00D65BB4">
              <w:rPr>
                <w:rFonts w:ascii="Frutiger LT Com 45 Light" w:hAnsi="Frutiger LT Com 45 Light"/>
              </w:rPr>
              <w:br/>
              <w:t>- Prueba_1.xlsx (7 KB)</w:t>
            </w:r>
            <w:r w:rsidRPr="00D65BB4">
              <w:rPr>
                <w:rFonts w:ascii="Frutiger LT Com 45 Light" w:hAnsi="Frutiger LT Com 45 Light"/>
              </w:rPr>
              <w:br/>
              <w:t>- Prueba_2.xlsx (7 KB)</w:t>
            </w:r>
            <w:r w:rsidRPr="00D65BB4">
              <w:rPr>
                <w:rFonts w:ascii="Frutiger LT Com 45 Light" w:hAnsi="Frutiger LT Com 45 Light"/>
              </w:rPr>
              <w:br/>
              <w:t>- Prueba_3.xlsx (7 KB)</w:t>
            </w:r>
            <w:r w:rsidRPr="00D65BB4">
              <w:rPr>
                <w:rFonts w:ascii="Frutiger LT Com 45 Light" w:hAnsi="Frutiger LT Com 45 Light"/>
              </w:rPr>
              <w:br/>
            </w:r>
            <w:r w:rsidRPr="00D65BB4">
              <w:rPr>
                <w:rStyle w:val="Textoennegrita"/>
                <w:rFonts w:ascii="Frutiger LT Com 45 Light" w:hAnsi="Frutiger LT Com 45 Light"/>
              </w:rPr>
              <w:t>Total:</w:t>
            </w:r>
            <w:r w:rsidRPr="00D65BB4">
              <w:rPr>
                <w:rFonts w:ascii="Frutiger LT Com 45 Light" w:hAnsi="Frutiger LT Com 45 Light"/>
              </w:rPr>
              <w:t xml:space="preserve"> 3 archivos, 21 KB</w:t>
            </w:r>
          </w:p>
        </w:tc>
      </w:tr>
      <w:tr w:rsidR="002E07F3" w:rsidRPr="00D65BB4" w14:paraId="3087F004" w14:textId="77777777" w:rsidTr="009B4140">
        <w:tc>
          <w:tcPr>
            <w:tcW w:w="2410" w:type="dxa"/>
          </w:tcPr>
          <w:p w14:paraId="71D903C8" w14:textId="77777777" w:rsidR="002E07F3" w:rsidRPr="00D65BB4" w:rsidRDefault="002E07F3" w:rsidP="009B4140">
            <w:pPr>
              <w:rPr>
                <w:rFonts w:ascii="Frutiger LT Com 45 Light" w:hAnsi="Frutiger LT Com 45 Light"/>
              </w:rPr>
            </w:pPr>
            <w:proofErr w:type="spellStart"/>
            <w:r w:rsidRPr="00D65BB4">
              <w:rPr>
                <w:rFonts w:ascii="Frutiger LT Com 45 Light" w:hAnsi="Frutiger LT Com 45 Light"/>
              </w:rPr>
              <w:t>Expected</w:t>
            </w:r>
            <w:proofErr w:type="spellEnd"/>
            <w:r w:rsidRPr="00D65BB4">
              <w:rPr>
                <w:rFonts w:ascii="Frutiger LT Com 45 Light" w:hAnsi="Frutiger LT Com 45 Light"/>
              </w:rPr>
              <w:t xml:space="preserve"> </w:t>
            </w:r>
            <w:proofErr w:type="spellStart"/>
            <w:r w:rsidRPr="00D65BB4">
              <w:rPr>
                <w:rFonts w:ascii="Frutiger LT Com 45 Light" w:hAnsi="Frutiger LT Com 45 Light"/>
              </w:rPr>
              <w:t>Result</w:t>
            </w:r>
            <w:proofErr w:type="spellEnd"/>
          </w:p>
        </w:tc>
        <w:tc>
          <w:tcPr>
            <w:tcW w:w="7444" w:type="dxa"/>
          </w:tcPr>
          <w:p w14:paraId="176B0158" w14:textId="25A78136" w:rsidR="00B81E1F" w:rsidRPr="00D65BB4" w:rsidRDefault="00B81E1F" w:rsidP="00B81E1F">
            <w:pPr>
              <w:rPr>
                <w:rFonts w:ascii="Frutiger LT Com 45 Light" w:hAnsi="Frutiger LT Com 45 Light"/>
              </w:rPr>
            </w:pPr>
            <w:r w:rsidRPr="00D65BB4">
              <w:rPr>
                <w:rFonts w:ascii="Frutiger LT Com 45 Light" w:hAnsi="Frutiger LT Com 45 Light"/>
              </w:rPr>
              <w:t>El sistema debe:</w:t>
            </w:r>
          </w:p>
          <w:p w14:paraId="7F1F3FC4" w14:textId="77777777" w:rsidR="00B81E1F" w:rsidRPr="00D65BB4" w:rsidRDefault="00B81E1F" w:rsidP="00B81E1F">
            <w:pPr>
              <w:rPr>
                <w:rFonts w:ascii="Frutiger LT Com 45 Light" w:hAnsi="Frutiger LT Com 45 Light"/>
              </w:rPr>
            </w:pPr>
            <w:r w:rsidRPr="00D65BB4">
              <w:rPr>
                <w:rFonts w:ascii="Frutiger LT Com 45 Light" w:hAnsi="Frutiger LT Com 45 Light"/>
              </w:rPr>
              <w:t>- Subir correctamente los 3 archivos</w:t>
            </w:r>
          </w:p>
          <w:p w14:paraId="6CDE483F" w14:textId="12DDAABA" w:rsidR="00B81E1F" w:rsidRPr="00D65BB4" w:rsidRDefault="00B81E1F" w:rsidP="00B81E1F">
            <w:pPr>
              <w:rPr>
                <w:rFonts w:ascii="Frutiger LT Com 45 Light" w:hAnsi="Frutiger LT Com 45 Light"/>
              </w:rPr>
            </w:pPr>
            <w:r w:rsidRPr="00D65BB4">
              <w:rPr>
                <w:rFonts w:ascii="Frutiger LT Com 45 Light" w:hAnsi="Frutiger LT Com 45 Light"/>
              </w:rPr>
              <w:t xml:space="preserve">- </w:t>
            </w:r>
            <w:proofErr w:type="gramStart"/>
            <w:r w:rsidRPr="00D65BB4">
              <w:rPr>
                <w:rFonts w:ascii="Frutiger LT Com 45 Light" w:hAnsi="Frutiger LT Com 45 Light"/>
              </w:rPr>
              <w:t>Mostrar  notificación</w:t>
            </w:r>
            <w:proofErr w:type="gramEnd"/>
            <w:r w:rsidRPr="00D65BB4">
              <w:rPr>
                <w:rFonts w:ascii="Frutiger LT Com 45 Light" w:hAnsi="Frutiger LT Com 45 Light"/>
              </w:rPr>
              <w:t>.</w:t>
            </w:r>
          </w:p>
          <w:p w14:paraId="26869771" w14:textId="77777777" w:rsidR="00B81E1F" w:rsidRPr="00D65BB4" w:rsidRDefault="00B81E1F" w:rsidP="00B81E1F">
            <w:pPr>
              <w:rPr>
                <w:rFonts w:ascii="Frutiger LT Com 45 Light" w:hAnsi="Frutiger LT Com 45 Light"/>
              </w:rPr>
            </w:pPr>
            <w:r w:rsidRPr="00D65BB4">
              <w:rPr>
                <w:rFonts w:ascii="Frutiger LT Com 45 Light" w:hAnsi="Frutiger LT Com 45 Light"/>
              </w:rPr>
              <w:t>- Registrar cada archivo en la base de datos</w:t>
            </w:r>
          </w:p>
          <w:p w14:paraId="2D7304B2" w14:textId="146C9BF3" w:rsidR="002E07F3" w:rsidRPr="00D65BB4" w:rsidRDefault="00B81E1F" w:rsidP="00B81E1F">
            <w:pPr>
              <w:rPr>
                <w:rFonts w:ascii="Frutiger LT Com 45 Light" w:hAnsi="Frutiger LT Com 45 Light"/>
              </w:rPr>
            </w:pPr>
            <w:r w:rsidRPr="00D65BB4">
              <w:rPr>
                <w:rFonts w:ascii="Frutiger LT Com 45 Light" w:hAnsi="Frutiger LT Com 45 Light"/>
              </w:rPr>
              <w:t>- Mostrar los archivos cargados en la carpeta correspondiente del sistema</w:t>
            </w:r>
          </w:p>
        </w:tc>
      </w:tr>
      <w:tr w:rsidR="002E07F3" w:rsidRPr="00D65BB4" w14:paraId="3B210BBC" w14:textId="77777777" w:rsidTr="009B4140">
        <w:tc>
          <w:tcPr>
            <w:tcW w:w="2410" w:type="dxa"/>
          </w:tcPr>
          <w:p w14:paraId="6A0F8AA3" w14:textId="77777777" w:rsidR="002E07F3" w:rsidRPr="00D65BB4" w:rsidRDefault="002E07F3" w:rsidP="009B4140">
            <w:pPr>
              <w:rPr>
                <w:rFonts w:ascii="Frutiger LT Com 45 Light" w:hAnsi="Frutiger LT Com 45 Light"/>
              </w:rPr>
            </w:pPr>
            <w:r w:rsidRPr="00D65BB4">
              <w:rPr>
                <w:rFonts w:ascii="Frutiger LT Com 45 Light" w:hAnsi="Frutiger LT Com 45 Light"/>
              </w:rPr>
              <w:t xml:space="preserve">Actual </w:t>
            </w:r>
            <w:proofErr w:type="spellStart"/>
            <w:r w:rsidRPr="00D65BB4">
              <w:rPr>
                <w:rFonts w:ascii="Frutiger LT Com 45 Light" w:hAnsi="Frutiger LT Com 45 Light"/>
              </w:rPr>
              <w:t>Result</w:t>
            </w:r>
            <w:proofErr w:type="spellEnd"/>
          </w:p>
        </w:tc>
        <w:tc>
          <w:tcPr>
            <w:tcW w:w="7444" w:type="dxa"/>
          </w:tcPr>
          <w:p w14:paraId="71469077" w14:textId="6926CB5F" w:rsidR="002E07F3" w:rsidRPr="00D65BB4" w:rsidRDefault="00662FF7" w:rsidP="009B4140">
            <w:pPr>
              <w:rPr>
                <w:rFonts w:ascii="Frutiger LT Com 45 Light" w:hAnsi="Frutiger LT Com 45 Light"/>
              </w:rPr>
            </w:pPr>
            <w:r w:rsidRPr="00D65BB4">
              <w:rPr>
                <w:rFonts w:ascii="Frutiger LT Com 45 Light" w:hAnsi="Frutiger LT Com 45 Light"/>
              </w:rPr>
              <w:t>Se sube correctamente la carpeta con los 3 archivos y se muestran en el gestor de archivos.</w:t>
            </w:r>
          </w:p>
        </w:tc>
      </w:tr>
      <w:tr w:rsidR="002E07F3" w:rsidRPr="00D65BB4" w14:paraId="064F395F" w14:textId="77777777" w:rsidTr="009B4140">
        <w:tc>
          <w:tcPr>
            <w:tcW w:w="2410" w:type="dxa"/>
          </w:tcPr>
          <w:p w14:paraId="7DCBF15A" w14:textId="77777777" w:rsidR="002E07F3" w:rsidRPr="00D65BB4" w:rsidRDefault="002E07F3" w:rsidP="009B4140">
            <w:pPr>
              <w:rPr>
                <w:rFonts w:ascii="Frutiger LT Com 45 Light" w:hAnsi="Frutiger LT Com 45 Light"/>
              </w:rPr>
            </w:pPr>
            <w:r w:rsidRPr="00D65BB4">
              <w:rPr>
                <w:rFonts w:ascii="Frutiger LT Com 45 Light" w:hAnsi="Frutiger LT Com 45 Light"/>
              </w:rPr>
              <w:t>Status</w:t>
            </w:r>
          </w:p>
        </w:tc>
        <w:tc>
          <w:tcPr>
            <w:tcW w:w="7444" w:type="dxa"/>
          </w:tcPr>
          <w:p w14:paraId="13F70388" w14:textId="4FA37D1E" w:rsidR="002E07F3" w:rsidRPr="00D65BB4" w:rsidRDefault="00860748" w:rsidP="009B4140">
            <w:pPr>
              <w:rPr>
                <w:rFonts w:ascii="Frutiger LT Com 45 Light" w:hAnsi="Frutiger LT Com 45 Light"/>
              </w:rPr>
            </w:pPr>
            <w:r w:rsidRPr="00D65BB4">
              <w:rPr>
                <w:rFonts w:ascii="Frutiger LT Com 45 Light" w:hAnsi="Frutiger LT Com 45 Light"/>
              </w:rPr>
              <w:t>Funcional</w:t>
            </w:r>
          </w:p>
        </w:tc>
      </w:tr>
      <w:tr w:rsidR="002E07F3" w:rsidRPr="00D65BB4" w14:paraId="64F00B83" w14:textId="77777777" w:rsidTr="009B4140">
        <w:tc>
          <w:tcPr>
            <w:tcW w:w="2410" w:type="dxa"/>
          </w:tcPr>
          <w:p w14:paraId="2858B77F" w14:textId="77777777" w:rsidR="002E07F3" w:rsidRPr="00D65BB4" w:rsidRDefault="002E07F3" w:rsidP="009B4140">
            <w:pPr>
              <w:rPr>
                <w:rFonts w:ascii="Frutiger LT Com 45 Light" w:hAnsi="Frutiger LT Com 45 Light"/>
              </w:rPr>
            </w:pPr>
            <w:proofErr w:type="spellStart"/>
            <w:r w:rsidRPr="00D65BB4">
              <w:rPr>
                <w:rFonts w:ascii="Frutiger LT Com 45 Light" w:hAnsi="Frutiger LT Com 45 Light"/>
              </w:rPr>
              <w:t>Pre-condition</w:t>
            </w:r>
            <w:proofErr w:type="spellEnd"/>
          </w:p>
        </w:tc>
        <w:tc>
          <w:tcPr>
            <w:tcW w:w="7444" w:type="dxa"/>
          </w:tcPr>
          <w:p w14:paraId="72D07FC3" w14:textId="105D0391" w:rsidR="00860748" w:rsidRPr="00D65BB4" w:rsidRDefault="00860748" w:rsidP="009B4140">
            <w:pPr>
              <w:rPr>
                <w:rFonts w:ascii="Frutiger LT Com 45 Light" w:hAnsi="Frutiger LT Com 45 Light"/>
              </w:rPr>
            </w:pPr>
            <w:r w:rsidRPr="00D65BB4">
              <w:rPr>
                <w:rFonts w:ascii="Frutiger LT Com 45 Light" w:hAnsi="Frutiger LT Com 45 Light"/>
              </w:rPr>
              <w:t>-</w:t>
            </w:r>
            <w:ins w:id="0" w:author="Sena CSET" w:date="2025-07-31T13:46:00Z">
              <w:r w:rsidRPr="00D65BB4">
                <w:rPr>
                  <w:rFonts w:ascii="Frutiger LT Com 45 Light" w:hAnsi="Frutiger LT Com 45 Light"/>
                </w:rPr>
                <w:t xml:space="preserve"> </w:t>
              </w:r>
            </w:ins>
            <w:r w:rsidRPr="00D65BB4">
              <w:rPr>
                <w:rFonts w:ascii="Frutiger LT Com 45 Light" w:hAnsi="Frutiger LT Com 45 Light"/>
              </w:rPr>
              <w:t xml:space="preserve">Usuario debe estar autenticado. </w:t>
            </w:r>
          </w:p>
          <w:p w14:paraId="6E844FA3" w14:textId="43C24EC8" w:rsidR="002E07F3" w:rsidRPr="00D65BB4" w:rsidRDefault="00860748" w:rsidP="009B4140">
            <w:pPr>
              <w:rPr>
                <w:rFonts w:ascii="Frutiger LT Com 45 Light" w:hAnsi="Frutiger LT Com 45 Light"/>
              </w:rPr>
            </w:pPr>
            <w:r w:rsidRPr="00D65BB4">
              <w:rPr>
                <w:rFonts w:ascii="Frutiger LT Com 45 Light" w:hAnsi="Frutiger LT Com 45 Light"/>
              </w:rPr>
              <w:t>- Debe existir espacio disponi</w:t>
            </w:r>
            <w:bookmarkStart w:id="1" w:name="_GoBack"/>
            <w:bookmarkEnd w:id="1"/>
            <w:r w:rsidRPr="00D65BB4">
              <w:rPr>
                <w:rFonts w:ascii="Frutiger LT Com 45 Light" w:hAnsi="Frutiger LT Com 45 Light"/>
              </w:rPr>
              <w:t>ble en el sistema.</w:t>
            </w:r>
          </w:p>
        </w:tc>
      </w:tr>
      <w:tr w:rsidR="002E07F3" w:rsidRPr="00D65BB4" w14:paraId="0C370D1F" w14:textId="77777777" w:rsidTr="009B4140">
        <w:tc>
          <w:tcPr>
            <w:tcW w:w="2410" w:type="dxa"/>
          </w:tcPr>
          <w:p w14:paraId="67F67E9F" w14:textId="77777777" w:rsidR="002E07F3" w:rsidRPr="00D65BB4" w:rsidRDefault="002E07F3" w:rsidP="009B4140">
            <w:pPr>
              <w:rPr>
                <w:rFonts w:ascii="Frutiger LT Com 45 Light" w:hAnsi="Frutiger LT Com 45 Light"/>
              </w:rPr>
            </w:pPr>
            <w:proofErr w:type="spellStart"/>
            <w:r w:rsidRPr="00D65BB4">
              <w:rPr>
                <w:rFonts w:ascii="Frutiger LT Com 45 Light" w:hAnsi="Frutiger LT Com 45 Light"/>
              </w:rPr>
              <w:t>Post-condition</w:t>
            </w:r>
            <w:proofErr w:type="spellEnd"/>
          </w:p>
        </w:tc>
        <w:tc>
          <w:tcPr>
            <w:tcW w:w="7444" w:type="dxa"/>
          </w:tcPr>
          <w:p w14:paraId="76649863" w14:textId="3085E512" w:rsidR="002E07F3" w:rsidRPr="00F66799" w:rsidRDefault="00860748" w:rsidP="009B4140">
            <w:pPr>
              <w:rPr>
                <w:rFonts w:ascii="Frutiger LT Com 45 Light" w:hAnsi="Frutiger LT Com 45 Light"/>
              </w:rPr>
            </w:pPr>
            <w:ins w:id="2" w:author="Sena CSET" w:date="2025-07-31T13:46:00Z">
              <w:r w:rsidRPr="00F66799">
                <w:rPr>
                  <w:rFonts w:ascii="Frutiger LT Com 45 Light" w:hAnsi="Frutiger LT Com 45 Light"/>
                  <w:color w:val="auto"/>
                </w:rPr>
                <w:t>Todos los archivos de la carpeta deben estar disponibles en el sistema, visibles, con nombres correctos y correctamente indexados.</w:t>
              </w:r>
            </w:ins>
          </w:p>
        </w:tc>
      </w:tr>
      <w:tr w:rsidR="002E07F3" w:rsidRPr="00D65BB4" w14:paraId="07DD217F" w14:textId="77777777" w:rsidTr="009B4140">
        <w:tc>
          <w:tcPr>
            <w:tcW w:w="2410" w:type="dxa"/>
          </w:tcPr>
          <w:p w14:paraId="36FF1B2E" w14:textId="77777777" w:rsidR="002E07F3" w:rsidRPr="00D65BB4" w:rsidRDefault="002E07F3" w:rsidP="009B4140">
            <w:pPr>
              <w:rPr>
                <w:rFonts w:ascii="Frutiger LT Com 45 Light" w:hAnsi="Frutiger LT Com 45 Light"/>
              </w:rPr>
            </w:pPr>
            <w:r w:rsidRPr="00D65BB4">
              <w:rPr>
                <w:rFonts w:ascii="Frutiger LT Com 45 Light" w:hAnsi="Frutiger LT Com 45 Light"/>
              </w:rPr>
              <w:t>Notes/</w:t>
            </w:r>
            <w:proofErr w:type="spellStart"/>
            <w:r w:rsidRPr="00D65BB4">
              <w:rPr>
                <w:rFonts w:ascii="Frutiger LT Com 45 Light" w:hAnsi="Frutiger LT Com 45 Light"/>
              </w:rPr>
              <w:t>Comments</w:t>
            </w:r>
            <w:proofErr w:type="spellEnd"/>
          </w:p>
        </w:tc>
        <w:tc>
          <w:tcPr>
            <w:tcW w:w="7444" w:type="dxa"/>
          </w:tcPr>
          <w:p w14:paraId="73C28109" w14:textId="4EB6CF13" w:rsidR="002E07F3" w:rsidRPr="00D65BB4" w:rsidRDefault="00D65BB4" w:rsidP="009B4140">
            <w:pPr>
              <w:rPr>
                <w:rFonts w:ascii="Frutiger LT Com 45 Light" w:hAnsi="Frutiger LT Com 45 Light"/>
              </w:rPr>
            </w:pPr>
            <w:r w:rsidRPr="00D65BB4">
              <w:rPr>
                <w:rFonts w:ascii="Frutiger LT Com 45 Light" w:hAnsi="Frutiger LT Com 45 Light"/>
                <w:b/>
              </w:rPr>
              <w:t>SI</w:t>
            </w:r>
            <w:r w:rsidRPr="00D65BB4">
              <w:rPr>
                <w:rFonts w:ascii="Frutiger LT Com 45 Light" w:hAnsi="Frutiger LT Com 45 Light"/>
              </w:rPr>
              <w:t xml:space="preserve"> es transacción.</w:t>
            </w:r>
          </w:p>
        </w:tc>
      </w:tr>
    </w:tbl>
    <w:p w14:paraId="5FE46502" w14:textId="4D490C88" w:rsidR="002E07F3" w:rsidRDefault="002E07F3" w:rsidP="00945812">
      <w:pPr>
        <w:rPr>
          <w:rFonts w:ascii="Frutiger LT Com 45 Light" w:hAnsi="Frutiger LT Com 45 Light"/>
        </w:rPr>
      </w:pPr>
    </w:p>
    <w:p w14:paraId="06728F28" w14:textId="73EAAB86" w:rsidR="00D65BB4" w:rsidRDefault="00D65BB4" w:rsidP="00945812">
      <w:pPr>
        <w:rPr>
          <w:rFonts w:ascii="Frutiger LT Com 45 Light" w:hAnsi="Frutiger LT Com 45 Light"/>
        </w:rPr>
      </w:pPr>
    </w:p>
    <w:p w14:paraId="0CC32427" w14:textId="354E9202" w:rsidR="00D65BB4" w:rsidRDefault="00D65BB4" w:rsidP="00945812">
      <w:pPr>
        <w:rPr>
          <w:rFonts w:ascii="Frutiger LT Com 45 Light" w:hAnsi="Frutiger LT Com 45 Light"/>
        </w:rPr>
      </w:pPr>
    </w:p>
    <w:p w14:paraId="22442627" w14:textId="2B786E53" w:rsidR="00D65BB4" w:rsidRDefault="00D65BB4" w:rsidP="00945812">
      <w:pPr>
        <w:rPr>
          <w:rFonts w:ascii="Frutiger LT Com 45 Light" w:hAnsi="Frutiger LT Com 45 Light"/>
        </w:rPr>
      </w:pPr>
    </w:p>
    <w:p w14:paraId="5086EA3F" w14:textId="2DA64999" w:rsidR="00D65BB4" w:rsidRPr="00070809" w:rsidRDefault="00D65BB4" w:rsidP="00D65BB4">
      <w:pPr>
        <w:pStyle w:val="Ttulo2"/>
        <w:spacing w:before="0" w:after="0"/>
        <w:rPr>
          <w:rFonts w:ascii="Frutiger LT Com 45 Light" w:hAnsi="Frutiger LT Com 45 Light"/>
        </w:rPr>
      </w:pPr>
      <w:r w:rsidRPr="00070809">
        <w:rPr>
          <w:rFonts w:ascii="Frutiger LT Com 45 Light" w:hAnsi="Frutiger LT Com 45 Light"/>
        </w:rPr>
        <w:t>Test case #</w:t>
      </w:r>
      <w:r>
        <w:rPr>
          <w:rFonts w:ascii="Frutiger LT Com 45 Light" w:hAnsi="Frutiger LT Com 45 Light"/>
        </w:rPr>
        <w:t>6</w:t>
      </w:r>
      <w:r w:rsidRPr="00070809">
        <w:rPr>
          <w:rFonts w:ascii="Frutiger LT Com 45 Light" w:hAnsi="Frutiger LT Com 45 Light"/>
        </w:rPr>
        <w:t>:</w:t>
      </w:r>
      <w:r>
        <w:rPr>
          <w:rFonts w:ascii="Frutiger LT Com 45 Light" w:hAnsi="Frutiger LT Com 45 Light"/>
        </w:rPr>
        <w:t xml:space="preserve"> carga MASIVA DE ARCHIVOS</w:t>
      </w:r>
    </w:p>
    <w:tbl>
      <w:tblPr>
        <w:tblStyle w:val="WSI-Table"/>
        <w:tblW w:w="0" w:type="auto"/>
        <w:tblLook w:val="04A0" w:firstRow="1" w:lastRow="0" w:firstColumn="1" w:lastColumn="0" w:noHBand="0" w:noVBand="1"/>
      </w:tblPr>
      <w:tblGrid>
        <w:gridCol w:w="2410"/>
        <w:gridCol w:w="7444"/>
      </w:tblGrid>
      <w:tr w:rsidR="00D65BB4" w:rsidRPr="00DE416F" w14:paraId="5F0240EF" w14:textId="77777777" w:rsidTr="009B4140">
        <w:trPr>
          <w:cnfStyle w:val="100000000000" w:firstRow="1" w:lastRow="0" w:firstColumn="0" w:lastColumn="0" w:oddVBand="0" w:evenVBand="0" w:oddHBand="0" w:evenHBand="0" w:firstRowFirstColumn="0" w:firstRowLastColumn="0" w:lastRowFirstColumn="0" w:lastRowLastColumn="0"/>
        </w:trPr>
        <w:tc>
          <w:tcPr>
            <w:tcW w:w="2410" w:type="dxa"/>
          </w:tcPr>
          <w:p w14:paraId="62D55BC9" w14:textId="77777777" w:rsidR="00D65BB4" w:rsidRPr="00DE416F" w:rsidRDefault="00D65BB4" w:rsidP="009B4140">
            <w:pPr>
              <w:rPr>
                <w:rFonts w:ascii="Frutiger LT Com 45 Light" w:hAnsi="Frutiger LT Com 45 Light"/>
              </w:rPr>
            </w:pPr>
            <w:r w:rsidRPr="00DE416F">
              <w:rPr>
                <w:rFonts w:ascii="Frutiger LT Com 45 Light" w:hAnsi="Frutiger LT Com 45 Light"/>
              </w:rPr>
              <w:t>Field</w:t>
            </w:r>
          </w:p>
        </w:tc>
        <w:tc>
          <w:tcPr>
            <w:tcW w:w="7444" w:type="dxa"/>
          </w:tcPr>
          <w:p w14:paraId="2E2F1340" w14:textId="77777777" w:rsidR="00D65BB4" w:rsidRPr="00DE416F" w:rsidRDefault="00D65BB4" w:rsidP="009B4140">
            <w:pPr>
              <w:rPr>
                <w:rFonts w:ascii="Frutiger LT Com 45 Light" w:hAnsi="Frutiger LT Com 45 Light"/>
              </w:rPr>
            </w:pPr>
            <w:r w:rsidRPr="00DE416F">
              <w:rPr>
                <w:rFonts w:ascii="Frutiger LT Com 45 Light" w:hAnsi="Frutiger LT Com 45 Light"/>
              </w:rPr>
              <w:t>Description</w:t>
            </w:r>
          </w:p>
        </w:tc>
      </w:tr>
      <w:tr w:rsidR="00D65BB4" w:rsidRPr="00DE416F" w14:paraId="39E31D65" w14:textId="77777777" w:rsidTr="009B4140">
        <w:tc>
          <w:tcPr>
            <w:tcW w:w="2410" w:type="dxa"/>
          </w:tcPr>
          <w:p w14:paraId="748203FC" w14:textId="77777777" w:rsidR="00D65BB4" w:rsidRPr="00DE416F" w:rsidRDefault="00D65BB4" w:rsidP="009B4140">
            <w:pPr>
              <w:rPr>
                <w:rFonts w:ascii="Frutiger LT Com 45 Light" w:hAnsi="Frutiger LT Com 45 Light"/>
              </w:rPr>
            </w:pPr>
            <w:r w:rsidRPr="00DE416F">
              <w:rPr>
                <w:rFonts w:ascii="Frutiger LT Com 45 Light" w:hAnsi="Frutiger LT Com 45 Light"/>
              </w:rPr>
              <w:t>Test Case #</w:t>
            </w:r>
          </w:p>
        </w:tc>
        <w:tc>
          <w:tcPr>
            <w:tcW w:w="7444" w:type="dxa"/>
          </w:tcPr>
          <w:p w14:paraId="3ADFE1B8" w14:textId="6E880B59" w:rsidR="00D65BB4" w:rsidRPr="00DE416F" w:rsidRDefault="00D65BB4" w:rsidP="009B4140">
            <w:pPr>
              <w:rPr>
                <w:rFonts w:ascii="Frutiger LT Com 45 Light" w:hAnsi="Frutiger LT Com 45 Light"/>
              </w:rPr>
            </w:pPr>
            <w:r w:rsidRPr="00DE416F">
              <w:rPr>
                <w:rFonts w:ascii="Frutiger LT Com 45 Light" w:hAnsi="Frutiger LT Com 45 Light"/>
              </w:rPr>
              <w:t>6</w:t>
            </w:r>
          </w:p>
        </w:tc>
      </w:tr>
      <w:tr w:rsidR="00D65BB4" w:rsidRPr="00DE416F" w14:paraId="628762C3" w14:textId="77777777" w:rsidTr="009B4140">
        <w:tc>
          <w:tcPr>
            <w:tcW w:w="2410" w:type="dxa"/>
          </w:tcPr>
          <w:p w14:paraId="58EB8574" w14:textId="77777777" w:rsidR="00D65BB4" w:rsidRPr="00DE416F" w:rsidRDefault="00D65BB4" w:rsidP="009B4140">
            <w:pPr>
              <w:rPr>
                <w:rFonts w:ascii="Frutiger LT Com 45 Light" w:hAnsi="Frutiger LT Com 45 Light"/>
              </w:rPr>
            </w:pPr>
            <w:r w:rsidRPr="00DE416F">
              <w:rPr>
                <w:rFonts w:ascii="Frutiger LT Com 45 Light" w:hAnsi="Frutiger LT Com 45 Light"/>
              </w:rPr>
              <w:t xml:space="preserve">Test </w:t>
            </w:r>
            <w:proofErr w:type="spellStart"/>
            <w:r w:rsidRPr="00DE416F">
              <w:rPr>
                <w:rFonts w:ascii="Frutiger LT Com 45 Light" w:hAnsi="Frutiger LT Com 45 Light"/>
              </w:rPr>
              <w:t>Priority</w:t>
            </w:r>
            <w:proofErr w:type="spellEnd"/>
          </w:p>
        </w:tc>
        <w:tc>
          <w:tcPr>
            <w:tcW w:w="7444" w:type="dxa"/>
          </w:tcPr>
          <w:p w14:paraId="5E6BA435" w14:textId="77777777" w:rsidR="00D65BB4" w:rsidRPr="00DE416F" w:rsidRDefault="00D65BB4" w:rsidP="009B4140">
            <w:pPr>
              <w:rPr>
                <w:rFonts w:ascii="Frutiger LT Com 45 Light" w:hAnsi="Frutiger LT Com 45 Light"/>
              </w:rPr>
            </w:pPr>
            <w:r w:rsidRPr="00DE416F">
              <w:rPr>
                <w:rFonts w:ascii="Frutiger LT Com 45 Light" w:hAnsi="Frutiger LT Com 45 Light"/>
              </w:rPr>
              <w:t>5</w:t>
            </w:r>
          </w:p>
        </w:tc>
      </w:tr>
      <w:tr w:rsidR="00D65BB4" w:rsidRPr="00DE416F" w14:paraId="27803128" w14:textId="77777777" w:rsidTr="009B4140">
        <w:tc>
          <w:tcPr>
            <w:tcW w:w="2410" w:type="dxa"/>
          </w:tcPr>
          <w:p w14:paraId="7EE4C70D" w14:textId="77777777" w:rsidR="00D65BB4" w:rsidRPr="00DE416F" w:rsidRDefault="00D65BB4" w:rsidP="009B4140">
            <w:pPr>
              <w:rPr>
                <w:rFonts w:ascii="Frutiger LT Com 45 Light" w:hAnsi="Frutiger LT Com 45 Light"/>
              </w:rPr>
            </w:pPr>
            <w:r w:rsidRPr="00DE416F">
              <w:rPr>
                <w:rFonts w:ascii="Frutiger LT Com 45 Light" w:hAnsi="Frutiger LT Com 45 Light"/>
              </w:rPr>
              <w:t xml:space="preserve">Test </w:t>
            </w:r>
            <w:proofErr w:type="spellStart"/>
            <w:r w:rsidRPr="00DE416F">
              <w:rPr>
                <w:rFonts w:ascii="Frutiger LT Com 45 Light" w:hAnsi="Frutiger LT Com 45 Light"/>
              </w:rPr>
              <w:t>Title</w:t>
            </w:r>
            <w:proofErr w:type="spellEnd"/>
            <w:r w:rsidRPr="00DE416F">
              <w:rPr>
                <w:rFonts w:ascii="Frutiger LT Com 45 Light" w:hAnsi="Frutiger LT Com 45 Light"/>
              </w:rPr>
              <w:t>/</w:t>
            </w:r>
            <w:proofErr w:type="spellStart"/>
            <w:r w:rsidRPr="00DE416F">
              <w:rPr>
                <w:rFonts w:ascii="Frutiger LT Com 45 Light" w:hAnsi="Frutiger LT Com 45 Light"/>
              </w:rPr>
              <w:t>Name</w:t>
            </w:r>
            <w:proofErr w:type="spellEnd"/>
          </w:p>
        </w:tc>
        <w:tc>
          <w:tcPr>
            <w:tcW w:w="7444" w:type="dxa"/>
          </w:tcPr>
          <w:p w14:paraId="29B5335D" w14:textId="4D7AD3CB" w:rsidR="00D65BB4" w:rsidRPr="00DE416F" w:rsidRDefault="00D65BB4" w:rsidP="009B4140">
            <w:pPr>
              <w:rPr>
                <w:rFonts w:ascii="Frutiger LT Com 45 Light" w:hAnsi="Frutiger LT Com 45 Light"/>
              </w:rPr>
            </w:pPr>
            <w:r w:rsidRPr="00DE416F">
              <w:rPr>
                <w:rFonts w:ascii="Frutiger LT Com 45 Light" w:hAnsi="Frutiger LT Com 45 Light"/>
              </w:rPr>
              <w:t>Verificar carga masiva de archivos sueltos desde equipo local.</w:t>
            </w:r>
          </w:p>
        </w:tc>
      </w:tr>
      <w:tr w:rsidR="00D65BB4" w:rsidRPr="00DE416F" w14:paraId="655839A3" w14:textId="77777777" w:rsidTr="009B4140">
        <w:tc>
          <w:tcPr>
            <w:tcW w:w="2410" w:type="dxa"/>
          </w:tcPr>
          <w:p w14:paraId="7BEA921C" w14:textId="77777777" w:rsidR="00D65BB4" w:rsidRPr="00DE416F" w:rsidRDefault="00D65BB4" w:rsidP="009B4140">
            <w:pPr>
              <w:rPr>
                <w:rFonts w:ascii="Frutiger LT Com 45 Light" w:hAnsi="Frutiger LT Com 45 Light"/>
              </w:rPr>
            </w:pPr>
            <w:r w:rsidRPr="00DE416F">
              <w:rPr>
                <w:rFonts w:ascii="Frutiger LT Com 45 Light" w:hAnsi="Frutiger LT Com 45 Light"/>
              </w:rPr>
              <w:t xml:space="preserve">Test </w:t>
            </w:r>
            <w:proofErr w:type="spellStart"/>
            <w:r w:rsidRPr="00DE416F">
              <w:rPr>
                <w:rFonts w:ascii="Frutiger LT Com 45 Light" w:hAnsi="Frutiger LT Com 45 Light"/>
              </w:rPr>
              <w:t>Summary</w:t>
            </w:r>
            <w:proofErr w:type="spellEnd"/>
          </w:p>
        </w:tc>
        <w:tc>
          <w:tcPr>
            <w:tcW w:w="7444" w:type="dxa"/>
          </w:tcPr>
          <w:p w14:paraId="70F4406B" w14:textId="5DA73728" w:rsidR="00D65BB4" w:rsidRPr="00DE416F" w:rsidRDefault="00D65BB4" w:rsidP="009B4140">
            <w:pPr>
              <w:rPr>
                <w:rFonts w:ascii="Frutiger LT Com 45 Light" w:hAnsi="Frutiger LT Com 45 Light"/>
              </w:rPr>
            </w:pPr>
            <w:r w:rsidRPr="00DE416F">
              <w:rPr>
                <w:rFonts w:ascii="Frutiger LT Com 45 Light" w:hAnsi="Frutiger LT Com 45 Light"/>
              </w:rPr>
              <w:t>Validar que el sistema permita seleccionar múltiples archivos desde el equipo y cargue correctamente todos, registrándolos en el sistema sin pérdida de datos ni errores.</w:t>
            </w:r>
          </w:p>
        </w:tc>
      </w:tr>
      <w:tr w:rsidR="00D65BB4" w:rsidRPr="00DE416F" w14:paraId="2F846118" w14:textId="77777777" w:rsidTr="009B4140">
        <w:tc>
          <w:tcPr>
            <w:tcW w:w="2410" w:type="dxa"/>
          </w:tcPr>
          <w:p w14:paraId="04A80A4B" w14:textId="77777777" w:rsidR="00D65BB4" w:rsidRPr="00DE416F" w:rsidRDefault="00D65BB4" w:rsidP="009B4140">
            <w:pPr>
              <w:rPr>
                <w:rFonts w:ascii="Frutiger LT Com 45 Light" w:hAnsi="Frutiger LT Com 45 Light"/>
              </w:rPr>
            </w:pPr>
            <w:r w:rsidRPr="00DE416F">
              <w:rPr>
                <w:rFonts w:ascii="Frutiger LT Com 45 Light" w:hAnsi="Frutiger LT Com 45 Light"/>
              </w:rPr>
              <w:t xml:space="preserve">Test </w:t>
            </w:r>
            <w:proofErr w:type="spellStart"/>
            <w:r w:rsidRPr="00DE416F">
              <w:rPr>
                <w:rFonts w:ascii="Frutiger LT Com 45 Light" w:hAnsi="Frutiger LT Com 45 Light"/>
              </w:rPr>
              <w:t>Steps</w:t>
            </w:r>
            <w:proofErr w:type="spellEnd"/>
          </w:p>
        </w:tc>
        <w:tc>
          <w:tcPr>
            <w:tcW w:w="7444" w:type="dxa"/>
          </w:tcPr>
          <w:p w14:paraId="3D9F9E30" w14:textId="1DE20DE6" w:rsidR="00D65BB4" w:rsidRPr="00DE416F" w:rsidRDefault="000E69AA" w:rsidP="009B4140">
            <w:pPr>
              <w:rPr>
                <w:rFonts w:ascii="Frutiger LT Com 45 Light" w:hAnsi="Frutiger LT Com 45 Light"/>
              </w:rPr>
            </w:pPr>
            <w:r w:rsidRPr="00DE416F">
              <w:rPr>
                <w:rFonts w:ascii="Frutiger LT Com 45 Light" w:hAnsi="Frutiger LT Com 45 Light"/>
              </w:rPr>
              <w:t>1. Iniciar sesión como usuario</w:t>
            </w:r>
            <w:r w:rsidRPr="00DE416F">
              <w:rPr>
                <w:rFonts w:ascii="Frutiger LT Com 45 Light" w:hAnsi="Frutiger LT Com 45 Light"/>
              </w:rPr>
              <w:br/>
              <w:t>2. Hacer clic en “Subir” &gt; “Subir archivos”</w:t>
            </w:r>
            <w:r w:rsidRPr="00DE416F">
              <w:rPr>
                <w:rFonts w:ascii="Frutiger LT Com 45 Light" w:hAnsi="Frutiger LT Com 45 Light"/>
              </w:rPr>
              <w:br/>
              <w:t>3. Seleccionar varios archivos (</w:t>
            </w:r>
            <w:proofErr w:type="spellStart"/>
            <w:r w:rsidRPr="00DE416F">
              <w:rPr>
                <w:rFonts w:ascii="Frutiger LT Com 45 Light" w:hAnsi="Frutiger LT Com 45 Light"/>
              </w:rPr>
              <w:t>Ctrl</w:t>
            </w:r>
            <w:proofErr w:type="spellEnd"/>
            <w:r w:rsidRPr="00DE416F">
              <w:rPr>
                <w:rFonts w:ascii="Frutiger LT Com 45 Light" w:hAnsi="Frutiger LT Com 45 Light"/>
              </w:rPr>
              <w:t xml:space="preserve"> + clic)</w:t>
            </w:r>
            <w:r w:rsidRPr="00DE416F">
              <w:rPr>
                <w:rFonts w:ascii="Frutiger LT Com 45 Light" w:hAnsi="Frutiger LT Com 45 Light"/>
              </w:rPr>
              <w:br/>
              <w:t>4. Confirmar la carga.</w:t>
            </w:r>
            <w:r w:rsidRPr="00DE416F">
              <w:rPr>
                <w:rFonts w:ascii="Frutiger LT Com 45 Light" w:hAnsi="Frutiger LT Com 45 Light"/>
              </w:rPr>
              <w:br/>
              <w:t>5. Esperar que termine el proceso</w:t>
            </w:r>
            <w:r w:rsidRPr="00DE416F">
              <w:rPr>
                <w:rFonts w:ascii="Frutiger LT Com 45 Light" w:hAnsi="Frutiger LT Com 45 Light"/>
              </w:rPr>
              <w:br/>
              <w:t>6. Verificar que todos los archivos se visualicen correctamente en el sistema</w:t>
            </w:r>
          </w:p>
        </w:tc>
      </w:tr>
      <w:tr w:rsidR="00D65BB4" w:rsidRPr="00DE416F" w14:paraId="25643E31" w14:textId="77777777" w:rsidTr="009B4140">
        <w:tc>
          <w:tcPr>
            <w:tcW w:w="2410" w:type="dxa"/>
          </w:tcPr>
          <w:p w14:paraId="048D9E67" w14:textId="77777777" w:rsidR="00D65BB4" w:rsidRPr="00DE416F" w:rsidRDefault="00D65BB4" w:rsidP="009B4140">
            <w:pPr>
              <w:rPr>
                <w:rFonts w:ascii="Frutiger LT Com 45 Light" w:hAnsi="Frutiger LT Com 45 Light"/>
              </w:rPr>
            </w:pPr>
            <w:r w:rsidRPr="00DE416F">
              <w:rPr>
                <w:rFonts w:ascii="Frutiger LT Com 45 Light" w:hAnsi="Frutiger LT Com 45 Light"/>
              </w:rPr>
              <w:t>Test Data</w:t>
            </w:r>
          </w:p>
        </w:tc>
        <w:tc>
          <w:tcPr>
            <w:tcW w:w="7444" w:type="dxa"/>
          </w:tcPr>
          <w:p w14:paraId="2CD3F899" w14:textId="2D167169" w:rsidR="000E69AA" w:rsidRPr="00DE416F" w:rsidRDefault="000E69AA" w:rsidP="009B4140">
            <w:pPr>
              <w:rPr>
                <w:rFonts w:ascii="Frutiger LT Com 45 Light" w:hAnsi="Frutiger LT Com 45 Light"/>
              </w:rPr>
            </w:pPr>
            <w:r w:rsidRPr="00DE416F">
              <w:rPr>
                <w:rFonts w:ascii="Frutiger LT Com 45 Light" w:hAnsi="Frutiger LT Com 45 Light"/>
              </w:rPr>
              <w:t>Archivos seleccionados:</w:t>
            </w:r>
            <w:r w:rsidRPr="00DE416F">
              <w:rPr>
                <w:rFonts w:ascii="Frutiger LT Com 45 Light" w:hAnsi="Frutiger LT Com 45 Light"/>
              </w:rPr>
              <w:br/>
            </w:r>
            <w:r w:rsidR="00105166" w:rsidRPr="00DE416F">
              <w:rPr>
                <w:rFonts w:ascii="Frutiger LT Com 45 Light" w:hAnsi="Frutiger LT Com 45 Light"/>
              </w:rPr>
              <w:t>- Prueba_1.xlsx (7 KB)</w:t>
            </w:r>
            <w:r w:rsidR="00105166" w:rsidRPr="00DE416F">
              <w:rPr>
                <w:rFonts w:ascii="Frutiger LT Com 45 Light" w:hAnsi="Frutiger LT Com 45 Light"/>
              </w:rPr>
              <w:br/>
              <w:t>- Prueba_2.xlsx (7 KB)</w:t>
            </w:r>
            <w:r w:rsidR="00105166" w:rsidRPr="00DE416F">
              <w:rPr>
                <w:rFonts w:ascii="Frutiger LT Com 45 Light" w:hAnsi="Frutiger LT Com 45 Light"/>
              </w:rPr>
              <w:br/>
              <w:t>- Prueba_3.xlsx (7 KB)</w:t>
            </w:r>
            <w:r w:rsidRPr="00DE416F">
              <w:rPr>
                <w:rFonts w:ascii="Frutiger LT Com 45 Light" w:hAnsi="Frutiger LT Com 45 Light"/>
              </w:rPr>
              <w:br/>
              <w:t>- Prueba_4.docx (</w:t>
            </w:r>
            <w:r w:rsidR="00105166" w:rsidRPr="00DE416F">
              <w:rPr>
                <w:rFonts w:ascii="Frutiger LT Com 45 Light" w:hAnsi="Frutiger LT Com 45 Light"/>
              </w:rPr>
              <w:t>18</w:t>
            </w:r>
            <w:r w:rsidRPr="00DE416F">
              <w:rPr>
                <w:rFonts w:ascii="Frutiger LT Com 45 Light" w:hAnsi="Frutiger LT Com 45 Light"/>
              </w:rPr>
              <w:t xml:space="preserve"> </w:t>
            </w:r>
            <w:r w:rsidR="00105166" w:rsidRPr="00DE416F">
              <w:rPr>
                <w:rFonts w:ascii="Frutiger LT Com 45 Light" w:hAnsi="Frutiger LT Com 45 Light"/>
              </w:rPr>
              <w:t>K</w:t>
            </w:r>
            <w:r w:rsidRPr="00DE416F">
              <w:rPr>
                <w:rFonts w:ascii="Frutiger LT Com 45 Light" w:hAnsi="Frutiger LT Com 45 Light"/>
              </w:rPr>
              <w:t>B</w:t>
            </w:r>
            <w:r w:rsidR="00105166" w:rsidRPr="00DE416F">
              <w:rPr>
                <w:rFonts w:ascii="Frutiger LT Com 45 Light" w:hAnsi="Frutiger LT Com 45 Light"/>
              </w:rPr>
              <w:t>)</w:t>
            </w:r>
          </w:p>
          <w:p w14:paraId="4802903D" w14:textId="09C22B2B" w:rsidR="00D65BB4" w:rsidRPr="00DE416F" w:rsidRDefault="000E69AA" w:rsidP="000E69AA">
            <w:pPr>
              <w:rPr>
                <w:rFonts w:ascii="Frutiger LT Com 45 Light" w:hAnsi="Frutiger LT Com 45 Light"/>
              </w:rPr>
            </w:pPr>
            <w:r w:rsidRPr="00DE416F">
              <w:rPr>
                <w:rFonts w:ascii="Frutiger LT Com 45 Light" w:hAnsi="Frutiger LT Com 45 Light"/>
              </w:rPr>
              <w:t>- Prueba_5.docx</w:t>
            </w:r>
            <w:r w:rsidR="00105166" w:rsidRPr="00DE416F">
              <w:rPr>
                <w:rFonts w:ascii="Frutiger LT Com 45 Light" w:hAnsi="Frutiger LT Com 45 Light"/>
              </w:rPr>
              <w:t xml:space="preserve"> (256KB)</w:t>
            </w:r>
            <w:r w:rsidRPr="00DE416F">
              <w:rPr>
                <w:rFonts w:ascii="Frutiger LT Com 45 Light" w:hAnsi="Frutiger LT Com 45 Light"/>
              </w:rPr>
              <w:br/>
            </w:r>
            <w:r w:rsidRPr="00DE416F">
              <w:rPr>
                <w:rStyle w:val="Textoennegrita"/>
                <w:rFonts w:ascii="Frutiger LT Com 45 Light" w:hAnsi="Frutiger LT Com 45 Light"/>
              </w:rPr>
              <w:t>Total:</w:t>
            </w:r>
            <w:r w:rsidRPr="00DE416F">
              <w:rPr>
                <w:rFonts w:ascii="Frutiger LT Com 45 Light" w:hAnsi="Frutiger LT Com 45 Light"/>
              </w:rPr>
              <w:t xml:space="preserve"> </w:t>
            </w:r>
            <w:r w:rsidR="000B4295" w:rsidRPr="00DE416F">
              <w:rPr>
                <w:rFonts w:ascii="Frutiger LT Com 45 Light" w:hAnsi="Frutiger LT Com 45 Light"/>
              </w:rPr>
              <w:t>5</w:t>
            </w:r>
            <w:r w:rsidRPr="00DE416F">
              <w:rPr>
                <w:rFonts w:ascii="Frutiger LT Com 45 Light" w:hAnsi="Frutiger LT Com 45 Light"/>
              </w:rPr>
              <w:t xml:space="preserve"> archivos, </w:t>
            </w:r>
            <w:r w:rsidR="000B4295" w:rsidRPr="00DE416F">
              <w:rPr>
                <w:rFonts w:ascii="Frutiger LT Com 45 Light" w:hAnsi="Frutiger LT Com 45 Light"/>
              </w:rPr>
              <w:t>295</w:t>
            </w:r>
            <w:r w:rsidRPr="00DE416F">
              <w:rPr>
                <w:rFonts w:ascii="Frutiger LT Com 45 Light" w:hAnsi="Frutiger LT Com 45 Light"/>
              </w:rPr>
              <w:t xml:space="preserve"> </w:t>
            </w:r>
            <w:r w:rsidR="000B4295" w:rsidRPr="00DE416F">
              <w:rPr>
                <w:rFonts w:ascii="Frutiger LT Com 45 Light" w:hAnsi="Frutiger LT Com 45 Light"/>
              </w:rPr>
              <w:t>K</w:t>
            </w:r>
            <w:r w:rsidRPr="00DE416F">
              <w:rPr>
                <w:rFonts w:ascii="Frutiger LT Com 45 Light" w:hAnsi="Frutiger LT Com 45 Light"/>
              </w:rPr>
              <w:t>B</w:t>
            </w:r>
          </w:p>
        </w:tc>
      </w:tr>
      <w:tr w:rsidR="00D65BB4" w:rsidRPr="00DE416F" w14:paraId="0378F3F4" w14:textId="77777777" w:rsidTr="009B4140">
        <w:tc>
          <w:tcPr>
            <w:tcW w:w="2410" w:type="dxa"/>
          </w:tcPr>
          <w:p w14:paraId="11B2A2F6" w14:textId="77777777" w:rsidR="00D65BB4" w:rsidRPr="00DE416F" w:rsidRDefault="00D65BB4" w:rsidP="009B4140">
            <w:pPr>
              <w:rPr>
                <w:rFonts w:ascii="Frutiger LT Com 45 Light" w:hAnsi="Frutiger LT Com 45 Light"/>
              </w:rPr>
            </w:pPr>
            <w:proofErr w:type="spellStart"/>
            <w:r w:rsidRPr="00DE416F">
              <w:rPr>
                <w:rFonts w:ascii="Frutiger LT Com 45 Light" w:hAnsi="Frutiger LT Com 45 Light"/>
              </w:rPr>
              <w:t>Expected</w:t>
            </w:r>
            <w:proofErr w:type="spellEnd"/>
            <w:r w:rsidRPr="00DE416F">
              <w:rPr>
                <w:rFonts w:ascii="Frutiger LT Com 45 Light" w:hAnsi="Frutiger LT Com 45 Light"/>
              </w:rPr>
              <w:t xml:space="preserve"> </w:t>
            </w:r>
            <w:proofErr w:type="spellStart"/>
            <w:r w:rsidRPr="00DE416F">
              <w:rPr>
                <w:rFonts w:ascii="Frutiger LT Com 45 Light" w:hAnsi="Frutiger LT Com 45 Light"/>
              </w:rPr>
              <w:t>Result</w:t>
            </w:r>
            <w:proofErr w:type="spellEnd"/>
          </w:p>
        </w:tc>
        <w:tc>
          <w:tcPr>
            <w:tcW w:w="7444" w:type="dxa"/>
          </w:tcPr>
          <w:p w14:paraId="65E4540A" w14:textId="5A1739CD" w:rsidR="00115476" w:rsidRPr="00DE416F" w:rsidRDefault="000B4295" w:rsidP="009B4140">
            <w:pPr>
              <w:rPr>
                <w:rFonts w:ascii="Frutiger LT Com 45 Light" w:hAnsi="Frutiger LT Com 45 Light"/>
              </w:rPr>
            </w:pPr>
            <w:r w:rsidRPr="00DE416F">
              <w:rPr>
                <w:rFonts w:ascii="Frutiger LT Com 45 Light" w:hAnsi="Frutiger LT Com 45 Light"/>
              </w:rPr>
              <w:t>El sistema debe:</w:t>
            </w:r>
            <w:r w:rsidRPr="00DE416F">
              <w:rPr>
                <w:rFonts w:ascii="Frutiger LT Com 45 Light" w:hAnsi="Frutiger LT Com 45 Light"/>
              </w:rPr>
              <w:br/>
              <w:t>- Cargar los 5 archivos correctamente</w:t>
            </w:r>
            <w:r w:rsidRPr="00DE416F">
              <w:rPr>
                <w:rFonts w:ascii="Frutiger LT Com 45 Light" w:hAnsi="Frutiger LT Com 45 Light"/>
              </w:rPr>
              <w:br/>
              <w:t>- Mostrar ventana emergente confirmando que se subió correctamente.</w:t>
            </w:r>
            <w:r w:rsidRPr="00DE416F">
              <w:rPr>
                <w:rFonts w:ascii="Frutiger LT Com 45 Light" w:hAnsi="Frutiger LT Com 45 Light"/>
              </w:rPr>
              <w:br/>
              <w:t>- Notificar si todos fueron subidos o si alguno falló.</w:t>
            </w:r>
            <w:r w:rsidRPr="00DE416F">
              <w:rPr>
                <w:rFonts w:ascii="Frutiger LT Com 45 Light" w:hAnsi="Frutiger LT Com 45 Light"/>
              </w:rPr>
              <w:br/>
              <w:t>- Registrar los archivos en la base de datos y mostrarlos en la carpeta actual.</w:t>
            </w:r>
          </w:p>
        </w:tc>
      </w:tr>
      <w:tr w:rsidR="00D65BB4" w:rsidRPr="00DE416F" w14:paraId="68B913CB" w14:textId="77777777" w:rsidTr="009B4140">
        <w:tc>
          <w:tcPr>
            <w:tcW w:w="2410" w:type="dxa"/>
          </w:tcPr>
          <w:p w14:paraId="523395D5" w14:textId="77777777" w:rsidR="00D65BB4" w:rsidRPr="00DE416F" w:rsidRDefault="00D65BB4" w:rsidP="009B4140">
            <w:pPr>
              <w:rPr>
                <w:rFonts w:ascii="Frutiger LT Com 45 Light" w:hAnsi="Frutiger LT Com 45 Light"/>
              </w:rPr>
            </w:pPr>
            <w:r w:rsidRPr="00DE416F">
              <w:rPr>
                <w:rFonts w:ascii="Frutiger LT Com 45 Light" w:hAnsi="Frutiger LT Com 45 Light"/>
              </w:rPr>
              <w:t xml:space="preserve">Actual </w:t>
            </w:r>
            <w:proofErr w:type="spellStart"/>
            <w:r w:rsidRPr="00DE416F">
              <w:rPr>
                <w:rFonts w:ascii="Frutiger LT Com 45 Light" w:hAnsi="Frutiger LT Com 45 Light"/>
              </w:rPr>
              <w:t>Result</w:t>
            </w:r>
            <w:proofErr w:type="spellEnd"/>
          </w:p>
        </w:tc>
        <w:tc>
          <w:tcPr>
            <w:tcW w:w="7444" w:type="dxa"/>
          </w:tcPr>
          <w:p w14:paraId="2007DD14" w14:textId="64A47A87" w:rsidR="00D65BB4" w:rsidRPr="00DE416F" w:rsidRDefault="000B4295" w:rsidP="009B4140">
            <w:pPr>
              <w:rPr>
                <w:rFonts w:ascii="Frutiger LT Com 45 Light" w:hAnsi="Frutiger LT Com 45 Light"/>
              </w:rPr>
            </w:pPr>
            <w:r w:rsidRPr="00DE416F">
              <w:rPr>
                <w:rFonts w:ascii="Frutiger LT Com 45 Light" w:hAnsi="Frutiger LT Com 45 Light"/>
              </w:rPr>
              <w:t>Los 5 archivos se subieron correctamente sin errores.</w:t>
            </w:r>
          </w:p>
        </w:tc>
      </w:tr>
      <w:tr w:rsidR="00D65BB4" w:rsidRPr="00DE416F" w14:paraId="6EC12766" w14:textId="77777777" w:rsidTr="009B4140">
        <w:tc>
          <w:tcPr>
            <w:tcW w:w="2410" w:type="dxa"/>
          </w:tcPr>
          <w:p w14:paraId="1F39302F" w14:textId="77777777" w:rsidR="00D65BB4" w:rsidRPr="00DE416F" w:rsidRDefault="00D65BB4" w:rsidP="009B4140">
            <w:pPr>
              <w:rPr>
                <w:rFonts w:ascii="Frutiger LT Com 45 Light" w:hAnsi="Frutiger LT Com 45 Light"/>
              </w:rPr>
            </w:pPr>
            <w:r w:rsidRPr="00DE416F">
              <w:rPr>
                <w:rFonts w:ascii="Frutiger LT Com 45 Light" w:hAnsi="Frutiger LT Com 45 Light"/>
              </w:rPr>
              <w:t>Status</w:t>
            </w:r>
          </w:p>
        </w:tc>
        <w:tc>
          <w:tcPr>
            <w:tcW w:w="7444" w:type="dxa"/>
          </w:tcPr>
          <w:p w14:paraId="6FFA41F4" w14:textId="2807FAAA" w:rsidR="00D65BB4" w:rsidRPr="00DE416F" w:rsidRDefault="000B4295" w:rsidP="009B4140">
            <w:pPr>
              <w:rPr>
                <w:rFonts w:ascii="Frutiger LT Com 45 Light" w:hAnsi="Frutiger LT Com 45 Light"/>
              </w:rPr>
            </w:pPr>
            <w:r w:rsidRPr="00DE416F">
              <w:rPr>
                <w:rFonts w:ascii="Frutiger LT Com 45 Light" w:hAnsi="Frutiger LT Com 45 Light"/>
              </w:rPr>
              <w:t>Funcional</w:t>
            </w:r>
          </w:p>
        </w:tc>
      </w:tr>
      <w:tr w:rsidR="00D65BB4" w:rsidRPr="00DE416F" w14:paraId="64071B67" w14:textId="77777777" w:rsidTr="009B4140">
        <w:tc>
          <w:tcPr>
            <w:tcW w:w="2410" w:type="dxa"/>
          </w:tcPr>
          <w:p w14:paraId="03115457" w14:textId="77777777" w:rsidR="00D65BB4" w:rsidRPr="00DE416F" w:rsidRDefault="00D65BB4" w:rsidP="009B4140">
            <w:pPr>
              <w:rPr>
                <w:rFonts w:ascii="Frutiger LT Com 45 Light" w:hAnsi="Frutiger LT Com 45 Light"/>
              </w:rPr>
            </w:pPr>
            <w:proofErr w:type="spellStart"/>
            <w:r w:rsidRPr="00DE416F">
              <w:rPr>
                <w:rFonts w:ascii="Frutiger LT Com 45 Light" w:hAnsi="Frutiger LT Com 45 Light"/>
              </w:rPr>
              <w:t>Pre-condition</w:t>
            </w:r>
            <w:proofErr w:type="spellEnd"/>
          </w:p>
        </w:tc>
        <w:tc>
          <w:tcPr>
            <w:tcW w:w="7444" w:type="dxa"/>
          </w:tcPr>
          <w:p w14:paraId="27723925" w14:textId="694505AB" w:rsidR="00D65BB4" w:rsidRPr="00DE416F" w:rsidRDefault="000B4295" w:rsidP="009B4140">
            <w:pPr>
              <w:rPr>
                <w:rFonts w:ascii="Frutiger LT Com 45 Light" w:hAnsi="Frutiger LT Com 45 Light"/>
              </w:rPr>
            </w:pPr>
            <w:r w:rsidRPr="00DE416F">
              <w:rPr>
                <w:rFonts w:ascii="Frutiger LT Com 45 Light" w:hAnsi="Frutiger LT Com 45 Light"/>
              </w:rPr>
              <w:t>Usuario autenticado, con permisos y espacio disponible. Archivos deben estar disponibles en el equipo local.</w:t>
            </w:r>
          </w:p>
        </w:tc>
      </w:tr>
      <w:tr w:rsidR="00D65BB4" w:rsidRPr="00DE416F" w14:paraId="11A9B20D" w14:textId="77777777" w:rsidTr="009B4140">
        <w:tc>
          <w:tcPr>
            <w:tcW w:w="2410" w:type="dxa"/>
          </w:tcPr>
          <w:p w14:paraId="7FB32BE2" w14:textId="77777777" w:rsidR="00D65BB4" w:rsidRPr="00DE416F" w:rsidRDefault="00D65BB4" w:rsidP="009B4140">
            <w:pPr>
              <w:rPr>
                <w:rFonts w:ascii="Frutiger LT Com 45 Light" w:hAnsi="Frutiger LT Com 45 Light"/>
              </w:rPr>
            </w:pPr>
            <w:proofErr w:type="spellStart"/>
            <w:r w:rsidRPr="00DE416F">
              <w:rPr>
                <w:rFonts w:ascii="Frutiger LT Com 45 Light" w:hAnsi="Frutiger LT Com 45 Light"/>
              </w:rPr>
              <w:t>Post-condition</w:t>
            </w:r>
            <w:proofErr w:type="spellEnd"/>
          </w:p>
        </w:tc>
        <w:tc>
          <w:tcPr>
            <w:tcW w:w="7444" w:type="dxa"/>
          </w:tcPr>
          <w:p w14:paraId="17A78BC5" w14:textId="3F74C7F6" w:rsidR="00D65BB4" w:rsidRPr="00DE416F" w:rsidRDefault="000B4295" w:rsidP="009B4140">
            <w:pPr>
              <w:rPr>
                <w:rFonts w:ascii="Frutiger LT Com 45 Light" w:hAnsi="Frutiger LT Com 45 Light"/>
              </w:rPr>
            </w:pPr>
            <w:r w:rsidRPr="00DE416F">
              <w:rPr>
                <w:rFonts w:ascii="Frutiger LT Com 45 Light" w:hAnsi="Frutiger LT Com 45 Light"/>
              </w:rPr>
              <w:t>Archivos subidos deben estar listados correctamente en la interfaz del sistema.</w:t>
            </w:r>
          </w:p>
        </w:tc>
      </w:tr>
      <w:tr w:rsidR="00D65BB4" w:rsidRPr="00DE416F" w14:paraId="737E5B97" w14:textId="77777777" w:rsidTr="009B4140">
        <w:tc>
          <w:tcPr>
            <w:tcW w:w="2410" w:type="dxa"/>
          </w:tcPr>
          <w:p w14:paraId="36205A04" w14:textId="77777777" w:rsidR="00D65BB4" w:rsidRPr="00DE416F" w:rsidRDefault="00D65BB4" w:rsidP="009B4140">
            <w:pPr>
              <w:rPr>
                <w:rFonts w:ascii="Frutiger LT Com 45 Light" w:hAnsi="Frutiger LT Com 45 Light"/>
              </w:rPr>
            </w:pPr>
            <w:r w:rsidRPr="00DE416F">
              <w:rPr>
                <w:rFonts w:ascii="Frutiger LT Com 45 Light" w:hAnsi="Frutiger LT Com 45 Light"/>
              </w:rPr>
              <w:t>Notes/</w:t>
            </w:r>
            <w:proofErr w:type="spellStart"/>
            <w:r w:rsidRPr="00DE416F">
              <w:rPr>
                <w:rFonts w:ascii="Frutiger LT Com 45 Light" w:hAnsi="Frutiger LT Com 45 Light"/>
              </w:rPr>
              <w:t>Comments</w:t>
            </w:r>
            <w:proofErr w:type="spellEnd"/>
          </w:p>
        </w:tc>
        <w:tc>
          <w:tcPr>
            <w:tcW w:w="7444" w:type="dxa"/>
          </w:tcPr>
          <w:p w14:paraId="122A1543" w14:textId="3E784B7E" w:rsidR="00D65BB4" w:rsidRPr="00DE416F" w:rsidRDefault="000B4295" w:rsidP="009B4140">
            <w:pPr>
              <w:rPr>
                <w:rFonts w:ascii="Frutiger LT Com 45 Light" w:hAnsi="Frutiger LT Com 45 Light"/>
              </w:rPr>
            </w:pPr>
            <w:r w:rsidRPr="00DE416F">
              <w:rPr>
                <w:rFonts w:ascii="Frutiger LT Com 45 Light" w:hAnsi="Frutiger LT Com 45 Light"/>
                <w:b/>
              </w:rPr>
              <w:t>Si</w:t>
            </w:r>
            <w:r w:rsidRPr="00DE416F">
              <w:rPr>
                <w:rFonts w:ascii="Frutiger LT Com 45 Light" w:hAnsi="Frutiger LT Com 45 Light"/>
              </w:rPr>
              <w:t xml:space="preserve"> es transacción.</w:t>
            </w:r>
          </w:p>
        </w:tc>
      </w:tr>
    </w:tbl>
    <w:p w14:paraId="462D3CEB" w14:textId="0F070020" w:rsidR="00D65BB4" w:rsidRDefault="00D65BB4" w:rsidP="00945812">
      <w:pPr>
        <w:rPr>
          <w:rFonts w:ascii="Frutiger LT Com 45 Light" w:hAnsi="Frutiger LT Com 45 Light"/>
        </w:rPr>
      </w:pPr>
    </w:p>
    <w:p w14:paraId="1A9C8BD7" w14:textId="02AD8423" w:rsidR="00DE416F" w:rsidRDefault="00DE416F" w:rsidP="00945812">
      <w:pPr>
        <w:rPr>
          <w:rFonts w:ascii="Frutiger LT Com 45 Light" w:hAnsi="Frutiger LT Com 45 Light"/>
        </w:rPr>
      </w:pPr>
    </w:p>
    <w:p w14:paraId="55B2DBB3" w14:textId="03C930CA" w:rsidR="00DE416F" w:rsidRDefault="00DE416F" w:rsidP="00945812">
      <w:pPr>
        <w:rPr>
          <w:rFonts w:ascii="Frutiger LT Com 45 Light" w:hAnsi="Frutiger LT Com 45 Light"/>
        </w:rPr>
      </w:pPr>
    </w:p>
    <w:p w14:paraId="586163EA" w14:textId="2B42DA21" w:rsidR="00DE416F" w:rsidRDefault="00DE416F" w:rsidP="00945812">
      <w:pPr>
        <w:rPr>
          <w:rFonts w:ascii="Frutiger LT Com 45 Light" w:hAnsi="Frutiger LT Com 45 Light"/>
        </w:rPr>
      </w:pPr>
    </w:p>
    <w:p w14:paraId="3EB700D3" w14:textId="0DA77A85" w:rsidR="00DE416F" w:rsidRDefault="00DE416F" w:rsidP="00945812">
      <w:pPr>
        <w:rPr>
          <w:rFonts w:ascii="Frutiger LT Com 45 Light" w:hAnsi="Frutiger LT Com 45 Light"/>
        </w:rPr>
      </w:pPr>
    </w:p>
    <w:p w14:paraId="6D13E7F3" w14:textId="2FB658DA" w:rsidR="00DE416F" w:rsidRDefault="00DE416F" w:rsidP="00945812">
      <w:pPr>
        <w:rPr>
          <w:rFonts w:ascii="Frutiger LT Com 45 Light" w:hAnsi="Frutiger LT Com 45 Light"/>
        </w:rPr>
      </w:pPr>
    </w:p>
    <w:p w14:paraId="017B7B8A" w14:textId="793F1686" w:rsidR="00DE416F" w:rsidRDefault="00DE416F" w:rsidP="00945812">
      <w:pPr>
        <w:rPr>
          <w:rFonts w:ascii="Frutiger LT Com 45 Light" w:hAnsi="Frutiger LT Com 45 Light"/>
        </w:rPr>
      </w:pPr>
    </w:p>
    <w:p w14:paraId="0FBA7C56" w14:textId="663B684F" w:rsidR="00DE416F" w:rsidRPr="00070809" w:rsidRDefault="00DE416F" w:rsidP="00DE416F">
      <w:pPr>
        <w:pStyle w:val="Ttulo2"/>
        <w:spacing w:before="0" w:after="0"/>
        <w:rPr>
          <w:rFonts w:ascii="Frutiger LT Com 45 Light" w:hAnsi="Frutiger LT Com 45 Light"/>
        </w:rPr>
      </w:pPr>
      <w:r w:rsidRPr="00070809">
        <w:rPr>
          <w:rFonts w:ascii="Frutiger LT Com 45 Light" w:hAnsi="Frutiger LT Com 45 Light"/>
        </w:rPr>
        <w:lastRenderedPageBreak/>
        <w:t>Test case #</w:t>
      </w:r>
      <w:r>
        <w:rPr>
          <w:rFonts w:ascii="Frutiger LT Com 45 Light" w:hAnsi="Frutiger LT Com 45 Light"/>
        </w:rPr>
        <w:t>7</w:t>
      </w:r>
      <w:r w:rsidRPr="00070809">
        <w:rPr>
          <w:rFonts w:ascii="Frutiger LT Com 45 Light" w:hAnsi="Frutiger LT Com 45 Light"/>
        </w:rPr>
        <w:t>:</w:t>
      </w:r>
      <w:r>
        <w:rPr>
          <w:rFonts w:ascii="Frutiger LT Com 45 Light" w:hAnsi="Frutiger LT Com 45 Light"/>
        </w:rPr>
        <w:t xml:space="preserve"> </w:t>
      </w:r>
      <w:r w:rsidR="001D0B96">
        <w:rPr>
          <w:rFonts w:ascii="Frutiger LT Com 45 Light" w:hAnsi="Frutiger LT Com 45 Light"/>
        </w:rPr>
        <w:t>Seguridad - cambio de contraseña</w:t>
      </w:r>
    </w:p>
    <w:tbl>
      <w:tblPr>
        <w:tblStyle w:val="WSI-Table"/>
        <w:tblW w:w="0" w:type="auto"/>
        <w:tblLook w:val="04A0" w:firstRow="1" w:lastRow="0" w:firstColumn="1" w:lastColumn="0" w:noHBand="0" w:noVBand="1"/>
      </w:tblPr>
      <w:tblGrid>
        <w:gridCol w:w="2410"/>
        <w:gridCol w:w="7444"/>
      </w:tblGrid>
      <w:tr w:rsidR="00DE416F" w:rsidRPr="006015CD" w14:paraId="29BC1A78" w14:textId="77777777" w:rsidTr="009B4140">
        <w:trPr>
          <w:cnfStyle w:val="100000000000" w:firstRow="1" w:lastRow="0" w:firstColumn="0" w:lastColumn="0" w:oddVBand="0" w:evenVBand="0" w:oddHBand="0" w:evenHBand="0" w:firstRowFirstColumn="0" w:firstRowLastColumn="0" w:lastRowFirstColumn="0" w:lastRowLastColumn="0"/>
        </w:trPr>
        <w:tc>
          <w:tcPr>
            <w:tcW w:w="2410" w:type="dxa"/>
          </w:tcPr>
          <w:p w14:paraId="0040BAA0" w14:textId="77777777" w:rsidR="00DE416F" w:rsidRPr="006015CD" w:rsidRDefault="00DE416F" w:rsidP="009B4140">
            <w:pPr>
              <w:rPr>
                <w:rFonts w:ascii="Frutiger LT Com 45 Light" w:hAnsi="Frutiger LT Com 45 Light"/>
              </w:rPr>
            </w:pPr>
            <w:r w:rsidRPr="006015CD">
              <w:rPr>
                <w:rFonts w:ascii="Frutiger LT Com 45 Light" w:hAnsi="Frutiger LT Com 45 Light"/>
              </w:rPr>
              <w:t>Field</w:t>
            </w:r>
          </w:p>
        </w:tc>
        <w:tc>
          <w:tcPr>
            <w:tcW w:w="7444" w:type="dxa"/>
          </w:tcPr>
          <w:p w14:paraId="4E443543" w14:textId="77777777" w:rsidR="00DE416F" w:rsidRPr="006015CD" w:rsidRDefault="00DE416F" w:rsidP="009B4140">
            <w:pPr>
              <w:rPr>
                <w:rFonts w:ascii="Frutiger LT Com 45 Light" w:hAnsi="Frutiger LT Com 45 Light"/>
              </w:rPr>
            </w:pPr>
            <w:r w:rsidRPr="006015CD">
              <w:rPr>
                <w:rFonts w:ascii="Frutiger LT Com 45 Light" w:hAnsi="Frutiger LT Com 45 Light"/>
              </w:rPr>
              <w:t>Description</w:t>
            </w:r>
          </w:p>
        </w:tc>
      </w:tr>
      <w:tr w:rsidR="00DE416F" w:rsidRPr="006015CD" w14:paraId="4DFE8383" w14:textId="77777777" w:rsidTr="009B4140">
        <w:tc>
          <w:tcPr>
            <w:tcW w:w="2410" w:type="dxa"/>
          </w:tcPr>
          <w:p w14:paraId="30502844" w14:textId="77777777" w:rsidR="00DE416F" w:rsidRPr="006015CD" w:rsidRDefault="00DE416F" w:rsidP="009B4140">
            <w:pPr>
              <w:rPr>
                <w:rFonts w:ascii="Frutiger LT Com 45 Light" w:hAnsi="Frutiger LT Com 45 Light"/>
              </w:rPr>
            </w:pPr>
            <w:r w:rsidRPr="006015CD">
              <w:rPr>
                <w:rFonts w:ascii="Frutiger LT Com 45 Light" w:hAnsi="Frutiger LT Com 45 Light"/>
              </w:rPr>
              <w:t>Test Case #</w:t>
            </w:r>
          </w:p>
        </w:tc>
        <w:tc>
          <w:tcPr>
            <w:tcW w:w="7444" w:type="dxa"/>
          </w:tcPr>
          <w:p w14:paraId="0E2574CD" w14:textId="235A7001" w:rsidR="00DE416F" w:rsidRPr="006015CD" w:rsidRDefault="00DE416F" w:rsidP="009B4140">
            <w:pPr>
              <w:rPr>
                <w:rFonts w:ascii="Frutiger LT Com 45 Light" w:hAnsi="Frutiger LT Com 45 Light"/>
              </w:rPr>
            </w:pPr>
            <w:r w:rsidRPr="006015CD">
              <w:rPr>
                <w:rFonts w:ascii="Frutiger LT Com 45 Light" w:hAnsi="Frutiger LT Com 45 Light"/>
              </w:rPr>
              <w:t>7</w:t>
            </w:r>
          </w:p>
        </w:tc>
      </w:tr>
      <w:tr w:rsidR="00DE416F" w:rsidRPr="006015CD" w14:paraId="2268E1B0" w14:textId="77777777" w:rsidTr="009B4140">
        <w:tc>
          <w:tcPr>
            <w:tcW w:w="2410" w:type="dxa"/>
          </w:tcPr>
          <w:p w14:paraId="3808046B" w14:textId="77777777" w:rsidR="00DE416F" w:rsidRPr="006015CD" w:rsidRDefault="00DE416F" w:rsidP="009B4140">
            <w:pPr>
              <w:rPr>
                <w:rFonts w:ascii="Frutiger LT Com 45 Light" w:hAnsi="Frutiger LT Com 45 Light"/>
              </w:rPr>
            </w:pPr>
            <w:r w:rsidRPr="006015CD">
              <w:rPr>
                <w:rFonts w:ascii="Frutiger LT Com 45 Light" w:hAnsi="Frutiger LT Com 45 Light"/>
              </w:rPr>
              <w:t xml:space="preserve">Test </w:t>
            </w:r>
            <w:proofErr w:type="spellStart"/>
            <w:r w:rsidRPr="006015CD">
              <w:rPr>
                <w:rFonts w:ascii="Frutiger LT Com 45 Light" w:hAnsi="Frutiger LT Com 45 Light"/>
              </w:rPr>
              <w:t>Priority</w:t>
            </w:r>
            <w:proofErr w:type="spellEnd"/>
          </w:p>
        </w:tc>
        <w:tc>
          <w:tcPr>
            <w:tcW w:w="7444" w:type="dxa"/>
          </w:tcPr>
          <w:p w14:paraId="269E4FD2" w14:textId="55F9740E" w:rsidR="00DE416F" w:rsidRPr="006015CD" w:rsidRDefault="001D0B96" w:rsidP="009B4140">
            <w:pPr>
              <w:rPr>
                <w:rFonts w:ascii="Frutiger LT Com 45 Light" w:hAnsi="Frutiger LT Com 45 Light"/>
              </w:rPr>
            </w:pPr>
            <w:r w:rsidRPr="006015CD">
              <w:rPr>
                <w:rFonts w:ascii="Frutiger LT Com 45 Light" w:hAnsi="Frutiger LT Com 45 Light"/>
              </w:rPr>
              <w:t>3</w:t>
            </w:r>
          </w:p>
        </w:tc>
      </w:tr>
      <w:tr w:rsidR="00DE416F" w:rsidRPr="006015CD" w14:paraId="3C6EED56" w14:textId="77777777" w:rsidTr="009B4140">
        <w:tc>
          <w:tcPr>
            <w:tcW w:w="2410" w:type="dxa"/>
          </w:tcPr>
          <w:p w14:paraId="2CA6F1D5" w14:textId="77777777" w:rsidR="00DE416F" w:rsidRPr="006015CD" w:rsidRDefault="00DE416F" w:rsidP="009B4140">
            <w:pPr>
              <w:rPr>
                <w:rFonts w:ascii="Frutiger LT Com 45 Light" w:hAnsi="Frutiger LT Com 45 Light"/>
              </w:rPr>
            </w:pPr>
            <w:r w:rsidRPr="006015CD">
              <w:rPr>
                <w:rFonts w:ascii="Frutiger LT Com 45 Light" w:hAnsi="Frutiger LT Com 45 Light"/>
              </w:rPr>
              <w:t xml:space="preserve">Test </w:t>
            </w:r>
            <w:proofErr w:type="spellStart"/>
            <w:r w:rsidRPr="006015CD">
              <w:rPr>
                <w:rFonts w:ascii="Frutiger LT Com 45 Light" w:hAnsi="Frutiger LT Com 45 Light"/>
              </w:rPr>
              <w:t>Title</w:t>
            </w:r>
            <w:proofErr w:type="spellEnd"/>
            <w:r w:rsidRPr="006015CD">
              <w:rPr>
                <w:rFonts w:ascii="Frutiger LT Com 45 Light" w:hAnsi="Frutiger LT Com 45 Light"/>
              </w:rPr>
              <w:t>/</w:t>
            </w:r>
            <w:proofErr w:type="spellStart"/>
            <w:r w:rsidRPr="006015CD">
              <w:rPr>
                <w:rFonts w:ascii="Frutiger LT Com 45 Light" w:hAnsi="Frutiger LT Com 45 Light"/>
              </w:rPr>
              <w:t>Name</w:t>
            </w:r>
            <w:proofErr w:type="spellEnd"/>
          </w:p>
        </w:tc>
        <w:tc>
          <w:tcPr>
            <w:tcW w:w="7444" w:type="dxa"/>
          </w:tcPr>
          <w:p w14:paraId="1B984A81" w14:textId="4EC80B5A" w:rsidR="00DE416F" w:rsidRPr="006015CD" w:rsidRDefault="001D0B96" w:rsidP="009B4140">
            <w:pPr>
              <w:rPr>
                <w:rFonts w:ascii="Frutiger LT Com 45 Light" w:hAnsi="Frutiger LT Com 45 Light"/>
              </w:rPr>
            </w:pPr>
            <w:r w:rsidRPr="006015CD">
              <w:rPr>
                <w:rFonts w:ascii="Frutiger LT Com 45 Light" w:hAnsi="Frutiger LT Com 45 Light"/>
              </w:rPr>
              <w:t>Verificar cambio de contraseña desde el perfil del usuario.</w:t>
            </w:r>
          </w:p>
        </w:tc>
      </w:tr>
      <w:tr w:rsidR="00DE416F" w:rsidRPr="006015CD" w14:paraId="690D4F68" w14:textId="77777777" w:rsidTr="009B4140">
        <w:tc>
          <w:tcPr>
            <w:tcW w:w="2410" w:type="dxa"/>
          </w:tcPr>
          <w:p w14:paraId="0693D81C" w14:textId="77777777" w:rsidR="00DE416F" w:rsidRPr="006015CD" w:rsidRDefault="00DE416F" w:rsidP="009B4140">
            <w:pPr>
              <w:rPr>
                <w:rFonts w:ascii="Frutiger LT Com 45 Light" w:hAnsi="Frutiger LT Com 45 Light"/>
              </w:rPr>
            </w:pPr>
            <w:r w:rsidRPr="006015CD">
              <w:rPr>
                <w:rFonts w:ascii="Frutiger LT Com 45 Light" w:hAnsi="Frutiger LT Com 45 Light"/>
              </w:rPr>
              <w:t xml:space="preserve">Test </w:t>
            </w:r>
            <w:proofErr w:type="spellStart"/>
            <w:r w:rsidRPr="006015CD">
              <w:rPr>
                <w:rFonts w:ascii="Frutiger LT Com 45 Light" w:hAnsi="Frutiger LT Com 45 Light"/>
              </w:rPr>
              <w:t>Summary</w:t>
            </w:r>
            <w:proofErr w:type="spellEnd"/>
          </w:p>
        </w:tc>
        <w:tc>
          <w:tcPr>
            <w:tcW w:w="7444" w:type="dxa"/>
          </w:tcPr>
          <w:p w14:paraId="70D651CE" w14:textId="6A30D6EE" w:rsidR="00DE416F" w:rsidRPr="006015CD" w:rsidRDefault="00F84B31" w:rsidP="009B4140">
            <w:pPr>
              <w:rPr>
                <w:rFonts w:ascii="Frutiger LT Com 45 Light" w:hAnsi="Frutiger LT Com 45 Light"/>
              </w:rPr>
            </w:pPr>
            <w:r w:rsidRPr="006015CD">
              <w:rPr>
                <w:rFonts w:ascii="Frutiger LT Com 45 Light" w:hAnsi="Frutiger LT Com 45 Light"/>
              </w:rPr>
              <w:t>Validar que el sistema permita al usuario cambiar su contraseña desde la sección perfil, exigiendo su contraseña actual y aplicando las validaciones necesarias.</w:t>
            </w:r>
          </w:p>
        </w:tc>
      </w:tr>
      <w:tr w:rsidR="00DE416F" w:rsidRPr="006015CD" w14:paraId="7F7FA0EB" w14:textId="77777777" w:rsidTr="009B4140">
        <w:tc>
          <w:tcPr>
            <w:tcW w:w="2410" w:type="dxa"/>
          </w:tcPr>
          <w:p w14:paraId="3EAC477C" w14:textId="77777777" w:rsidR="00DE416F" w:rsidRPr="006015CD" w:rsidRDefault="00DE416F" w:rsidP="009B4140">
            <w:pPr>
              <w:rPr>
                <w:rFonts w:ascii="Frutiger LT Com 45 Light" w:hAnsi="Frutiger LT Com 45 Light"/>
              </w:rPr>
            </w:pPr>
            <w:r w:rsidRPr="006015CD">
              <w:rPr>
                <w:rFonts w:ascii="Frutiger LT Com 45 Light" w:hAnsi="Frutiger LT Com 45 Light"/>
              </w:rPr>
              <w:t xml:space="preserve">Test </w:t>
            </w:r>
            <w:proofErr w:type="spellStart"/>
            <w:r w:rsidRPr="006015CD">
              <w:rPr>
                <w:rFonts w:ascii="Frutiger LT Com 45 Light" w:hAnsi="Frutiger LT Com 45 Light"/>
              </w:rPr>
              <w:t>Steps</w:t>
            </w:r>
            <w:proofErr w:type="spellEnd"/>
          </w:p>
        </w:tc>
        <w:tc>
          <w:tcPr>
            <w:tcW w:w="7444" w:type="dxa"/>
          </w:tcPr>
          <w:p w14:paraId="723F3FCD" w14:textId="0C63C86D" w:rsidR="00DE416F" w:rsidRPr="006015CD" w:rsidRDefault="00F84B31" w:rsidP="009B4140">
            <w:pPr>
              <w:rPr>
                <w:rFonts w:ascii="Frutiger LT Com 45 Light" w:hAnsi="Frutiger LT Com 45 Light"/>
              </w:rPr>
            </w:pPr>
            <w:r w:rsidRPr="006015CD">
              <w:rPr>
                <w:rFonts w:ascii="Frutiger LT Com 45 Light" w:hAnsi="Frutiger LT Com 45 Light"/>
              </w:rPr>
              <w:t>1. Iniciar sesión como usuario.</w:t>
            </w:r>
            <w:r w:rsidRPr="006015CD">
              <w:rPr>
                <w:rFonts w:ascii="Frutiger LT Com 45 Light" w:hAnsi="Frutiger LT Com 45 Light"/>
              </w:rPr>
              <w:br/>
              <w:t xml:space="preserve">2. Ir a “Perfil” y Pestaña “Seguridad”. </w:t>
            </w:r>
            <w:r w:rsidRPr="006015CD">
              <w:rPr>
                <w:rFonts w:ascii="Frutiger LT Com 45 Light" w:hAnsi="Frutiger LT Com 45 Light"/>
              </w:rPr>
              <w:br/>
              <w:t>3. Ingresar contraseña actual</w:t>
            </w:r>
            <w:r w:rsidRPr="006015CD">
              <w:rPr>
                <w:rFonts w:ascii="Frutiger LT Com 45 Light" w:hAnsi="Frutiger LT Com 45 Light"/>
              </w:rPr>
              <w:br/>
              <w:t>4. Escribir nueva contraseña y confirmarla.</w:t>
            </w:r>
            <w:r w:rsidRPr="006015CD">
              <w:rPr>
                <w:rFonts w:ascii="Frutiger LT Com 45 Light" w:hAnsi="Frutiger LT Com 45 Light"/>
              </w:rPr>
              <w:br/>
              <w:t>5. Hacer clic en “Cambiar”.</w:t>
            </w:r>
            <w:r w:rsidRPr="006015CD">
              <w:rPr>
                <w:rFonts w:ascii="Frutiger LT Com 45 Light" w:hAnsi="Frutiger LT Com 45 Light"/>
              </w:rPr>
              <w:br/>
              <w:t>6. Cerrar sesión.</w:t>
            </w:r>
            <w:r w:rsidRPr="006015CD">
              <w:rPr>
                <w:rFonts w:ascii="Frutiger LT Com 45 Light" w:hAnsi="Frutiger LT Com 45 Light"/>
              </w:rPr>
              <w:br/>
              <w:t>7. Iniciar sesión nuevamente con la nueva contraseña.</w:t>
            </w:r>
          </w:p>
        </w:tc>
      </w:tr>
      <w:tr w:rsidR="00DE416F" w:rsidRPr="006015CD" w14:paraId="54D29FDC" w14:textId="77777777" w:rsidTr="009B4140">
        <w:tc>
          <w:tcPr>
            <w:tcW w:w="2410" w:type="dxa"/>
          </w:tcPr>
          <w:p w14:paraId="5E4D448A" w14:textId="77777777" w:rsidR="00DE416F" w:rsidRPr="006015CD" w:rsidRDefault="00DE416F" w:rsidP="009B4140">
            <w:pPr>
              <w:rPr>
                <w:rFonts w:ascii="Frutiger LT Com 45 Light" w:hAnsi="Frutiger LT Com 45 Light"/>
              </w:rPr>
            </w:pPr>
            <w:r w:rsidRPr="006015CD">
              <w:rPr>
                <w:rFonts w:ascii="Frutiger LT Com 45 Light" w:hAnsi="Frutiger LT Com 45 Light"/>
              </w:rPr>
              <w:t>Test Data</w:t>
            </w:r>
          </w:p>
        </w:tc>
        <w:tc>
          <w:tcPr>
            <w:tcW w:w="7444" w:type="dxa"/>
          </w:tcPr>
          <w:p w14:paraId="4608A5EF" w14:textId="327A52B7" w:rsidR="00DE416F" w:rsidRPr="006015CD" w:rsidRDefault="00F84B31" w:rsidP="009B4140">
            <w:pPr>
              <w:rPr>
                <w:rFonts w:ascii="Frutiger LT Com 45 Light" w:hAnsi="Frutiger LT Com 45 Light"/>
              </w:rPr>
            </w:pPr>
            <w:r w:rsidRPr="006015CD">
              <w:rPr>
                <w:rFonts w:ascii="Frutiger LT Com 45 Light" w:hAnsi="Frutiger LT Com 45 Light"/>
              </w:rPr>
              <w:t>Correo: correo1@gmail.com</w:t>
            </w:r>
            <w:r w:rsidRPr="006015CD">
              <w:rPr>
                <w:rFonts w:ascii="Frutiger LT Com 45 Light" w:hAnsi="Frutiger LT Com 45 Light"/>
              </w:rPr>
              <w:br/>
              <w:t>Contraseña actual: 123</w:t>
            </w:r>
            <w:r w:rsidRPr="006015CD">
              <w:rPr>
                <w:rFonts w:ascii="Frutiger LT Com 45 Light" w:hAnsi="Frutiger LT Com 45 Light"/>
              </w:rPr>
              <w:br/>
              <w:t>Nueva contraseña: David1234</w:t>
            </w:r>
            <w:r w:rsidRPr="006015CD">
              <w:rPr>
                <w:rFonts w:ascii="Frutiger LT Com 45 Light" w:hAnsi="Frutiger LT Com 45 Light"/>
              </w:rPr>
              <w:br/>
              <w:t xml:space="preserve">Confirmación: </w:t>
            </w:r>
            <w:r w:rsidRPr="006015CD">
              <w:rPr>
                <w:rStyle w:val="CdigoHTML"/>
                <w:rFonts w:ascii="Frutiger LT Com 45 Light" w:eastAsiaTheme="minorHAnsi" w:hAnsi="Frutiger LT Com 45 Light"/>
              </w:rPr>
              <w:t>David1234</w:t>
            </w:r>
          </w:p>
        </w:tc>
      </w:tr>
      <w:tr w:rsidR="00DE416F" w:rsidRPr="006015CD" w14:paraId="05B6A147" w14:textId="77777777" w:rsidTr="009B4140">
        <w:tc>
          <w:tcPr>
            <w:tcW w:w="2410" w:type="dxa"/>
          </w:tcPr>
          <w:p w14:paraId="2F4B9330" w14:textId="77777777" w:rsidR="00DE416F" w:rsidRPr="006015CD" w:rsidRDefault="00DE416F" w:rsidP="009B4140">
            <w:pPr>
              <w:rPr>
                <w:rFonts w:ascii="Frutiger LT Com 45 Light" w:hAnsi="Frutiger LT Com 45 Light"/>
              </w:rPr>
            </w:pPr>
            <w:proofErr w:type="spellStart"/>
            <w:r w:rsidRPr="006015CD">
              <w:rPr>
                <w:rFonts w:ascii="Frutiger LT Com 45 Light" w:hAnsi="Frutiger LT Com 45 Light"/>
              </w:rPr>
              <w:t>Expected</w:t>
            </w:r>
            <w:proofErr w:type="spellEnd"/>
            <w:r w:rsidRPr="006015CD">
              <w:rPr>
                <w:rFonts w:ascii="Frutiger LT Com 45 Light" w:hAnsi="Frutiger LT Com 45 Light"/>
              </w:rPr>
              <w:t xml:space="preserve"> </w:t>
            </w:r>
            <w:proofErr w:type="spellStart"/>
            <w:r w:rsidRPr="006015CD">
              <w:rPr>
                <w:rFonts w:ascii="Frutiger LT Com 45 Light" w:hAnsi="Frutiger LT Com 45 Light"/>
              </w:rPr>
              <w:t>Result</w:t>
            </w:r>
            <w:proofErr w:type="spellEnd"/>
          </w:p>
        </w:tc>
        <w:tc>
          <w:tcPr>
            <w:tcW w:w="7444" w:type="dxa"/>
          </w:tcPr>
          <w:p w14:paraId="015A713B" w14:textId="174F6279" w:rsidR="00DE416F" w:rsidRPr="006015CD" w:rsidRDefault="00F84B31" w:rsidP="009B4140">
            <w:pPr>
              <w:rPr>
                <w:rFonts w:ascii="Frutiger LT Com 45 Light" w:hAnsi="Frutiger LT Com 45 Light"/>
              </w:rPr>
            </w:pPr>
            <w:r w:rsidRPr="006015CD">
              <w:rPr>
                <w:rFonts w:ascii="Frutiger LT Com 45 Light" w:hAnsi="Frutiger LT Com 45 Light"/>
              </w:rPr>
              <w:t>El sistema debe:</w:t>
            </w:r>
            <w:r w:rsidRPr="006015CD">
              <w:rPr>
                <w:rFonts w:ascii="Frutiger LT Com 45 Light" w:hAnsi="Frutiger LT Com 45 Light"/>
              </w:rPr>
              <w:br/>
              <w:t>- Validar que la contraseña actual sea correcta.</w:t>
            </w:r>
            <w:r w:rsidRPr="006015CD">
              <w:rPr>
                <w:rFonts w:ascii="Frutiger LT Com 45 Light" w:hAnsi="Frutiger LT Com 45 Light"/>
              </w:rPr>
              <w:br/>
              <w:t>- Validar que la nueva cumpla con las reglas.</w:t>
            </w:r>
            <w:r w:rsidRPr="006015CD">
              <w:rPr>
                <w:rFonts w:ascii="Frutiger LT Com 45 Light" w:hAnsi="Frutiger LT Com 45 Light"/>
              </w:rPr>
              <w:br/>
              <w:t>- Actualizar la contraseña en la base de datos</w:t>
            </w:r>
            <w:r w:rsidRPr="006015CD">
              <w:rPr>
                <w:rFonts w:ascii="Frutiger LT Com 45 Light" w:hAnsi="Frutiger LT Com 45 Light"/>
              </w:rPr>
              <w:br/>
              <w:t>- Permitir el acceso con la nueva contraseña y bloquear la anterior</w:t>
            </w:r>
          </w:p>
        </w:tc>
      </w:tr>
      <w:tr w:rsidR="00DE416F" w:rsidRPr="006015CD" w14:paraId="587372AD" w14:textId="77777777" w:rsidTr="009B4140">
        <w:tc>
          <w:tcPr>
            <w:tcW w:w="2410" w:type="dxa"/>
          </w:tcPr>
          <w:p w14:paraId="4A55E727" w14:textId="77777777" w:rsidR="00DE416F" w:rsidRPr="006015CD" w:rsidRDefault="00DE416F" w:rsidP="009B4140">
            <w:pPr>
              <w:rPr>
                <w:rFonts w:ascii="Frutiger LT Com 45 Light" w:hAnsi="Frutiger LT Com 45 Light"/>
              </w:rPr>
            </w:pPr>
            <w:r w:rsidRPr="006015CD">
              <w:rPr>
                <w:rFonts w:ascii="Frutiger LT Com 45 Light" w:hAnsi="Frutiger LT Com 45 Light"/>
              </w:rPr>
              <w:t xml:space="preserve">Actual </w:t>
            </w:r>
            <w:proofErr w:type="spellStart"/>
            <w:r w:rsidRPr="006015CD">
              <w:rPr>
                <w:rFonts w:ascii="Frutiger LT Com 45 Light" w:hAnsi="Frutiger LT Com 45 Light"/>
              </w:rPr>
              <w:t>Result</w:t>
            </w:r>
            <w:proofErr w:type="spellEnd"/>
          </w:p>
        </w:tc>
        <w:tc>
          <w:tcPr>
            <w:tcW w:w="7444" w:type="dxa"/>
          </w:tcPr>
          <w:p w14:paraId="5C9197A5" w14:textId="51BFC5E6" w:rsidR="00DE416F" w:rsidRPr="006015CD" w:rsidRDefault="00F84B31" w:rsidP="009B4140">
            <w:pPr>
              <w:rPr>
                <w:rFonts w:ascii="Frutiger LT Com 45 Light" w:hAnsi="Frutiger LT Com 45 Light"/>
              </w:rPr>
            </w:pPr>
            <w:r w:rsidRPr="006015CD">
              <w:rPr>
                <w:rFonts w:ascii="Frutiger LT Com 45 Light" w:hAnsi="Frutiger LT Com 45 Light"/>
              </w:rPr>
              <w:t>Se actualizó correctamente la contraseña.</w:t>
            </w:r>
          </w:p>
        </w:tc>
      </w:tr>
      <w:tr w:rsidR="00DE416F" w:rsidRPr="006015CD" w14:paraId="1952F00E" w14:textId="77777777" w:rsidTr="009B4140">
        <w:tc>
          <w:tcPr>
            <w:tcW w:w="2410" w:type="dxa"/>
          </w:tcPr>
          <w:p w14:paraId="6003399A" w14:textId="77777777" w:rsidR="00DE416F" w:rsidRPr="006015CD" w:rsidRDefault="00DE416F" w:rsidP="009B4140">
            <w:pPr>
              <w:rPr>
                <w:rFonts w:ascii="Frutiger LT Com 45 Light" w:hAnsi="Frutiger LT Com 45 Light"/>
              </w:rPr>
            </w:pPr>
            <w:r w:rsidRPr="006015CD">
              <w:rPr>
                <w:rFonts w:ascii="Frutiger LT Com 45 Light" w:hAnsi="Frutiger LT Com 45 Light"/>
              </w:rPr>
              <w:t>Status</w:t>
            </w:r>
          </w:p>
        </w:tc>
        <w:tc>
          <w:tcPr>
            <w:tcW w:w="7444" w:type="dxa"/>
          </w:tcPr>
          <w:p w14:paraId="76C5B237" w14:textId="1138F947" w:rsidR="00DE416F" w:rsidRPr="006015CD" w:rsidRDefault="00F84B31" w:rsidP="009B4140">
            <w:pPr>
              <w:rPr>
                <w:rFonts w:ascii="Frutiger LT Com 45 Light" w:hAnsi="Frutiger LT Com 45 Light"/>
              </w:rPr>
            </w:pPr>
            <w:r w:rsidRPr="006015CD">
              <w:rPr>
                <w:rFonts w:ascii="Frutiger LT Com 45 Light" w:hAnsi="Frutiger LT Com 45 Light"/>
              </w:rPr>
              <w:t>Funcional.</w:t>
            </w:r>
          </w:p>
        </w:tc>
      </w:tr>
      <w:tr w:rsidR="00DE416F" w:rsidRPr="006015CD" w14:paraId="073A61D0" w14:textId="77777777" w:rsidTr="009B4140">
        <w:tc>
          <w:tcPr>
            <w:tcW w:w="2410" w:type="dxa"/>
          </w:tcPr>
          <w:p w14:paraId="1DCFF72B" w14:textId="77777777" w:rsidR="00DE416F" w:rsidRPr="006015CD" w:rsidRDefault="00DE416F" w:rsidP="009B4140">
            <w:pPr>
              <w:rPr>
                <w:rFonts w:ascii="Frutiger LT Com 45 Light" w:hAnsi="Frutiger LT Com 45 Light"/>
              </w:rPr>
            </w:pPr>
            <w:proofErr w:type="spellStart"/>
            <w:r w:rsidRPr="006015CD">
              <w:rPr>
                <w:rFonts w:ascii="Frutiger LT Com 45 Light" w:hAnsi="Frutiger LT Com 45 Light"/>
              </w:rPr>
              <w:t>Pre-condition</w:t>
            </w:r>
            <w:proofErr w:type="spellEnd"/>
          </w:p>
        </w:tc>
        <w:tc>
          <w:tcPr>
            <w:tcW w:w="7444" w:type="dxa"/>
          </w:tcPr>
          <w:p w14:paraId="4E49FB4C" w14:textId="0203AF7A" w:rsidR="00DE416F" w:rsidRPr="006015CD" w:rsidRDefault="00F84B31" w:rsidP="009B4140">
            <w:pPr>
              <w:rPr>
                <w:rFonts w:ascii="Frutiger LT Com 45 Light" w:hAnsi="Frutiger LT Com 45 Light"/>
              </w:rPr>
            </w:pPr>
            <w:r w:rsidRPr="006015CD">
              <w:rPr>
                <w:rFonts w:ascii="Frutiger LT Com 45 Light" w:hAnsi="Frutiger LT Com 45 Light"/>
              </w:rPr>
              <w:t>El usuario debe estar autenticado y recordar su contraseña actual.</w:t>
            </w:r>
          </w:p>
        </w:tc>
      </w:tr>
      <w:tr w:rsidR="00DE416F" w:rsidRPr="006015CD" w14:paraId="117FB50E" w14:textId="77777777" w:rsidTr="009B4140">
        <w:tc>
          <w:tcPr>
            <w:tcW w:w="2410" w:type="dxa"/>
          </w:tcPr>
          <w:p w14:paraId="65C71BD0" w14:textId="77777777" w:rsidR="00DE416F" w:rsidRPr="006015CD" w:rsidRDefault="00DE416F" w:rsidP="009B4140">
            <w:pPr>
              <w:rPr>
                <w:rFonts w:ascii="Frutiger LT Com 45 Light" w:hAnsi="Frutiger LT Com 45 Light"/>
              </w:rPr>
            </w:pPr>
            <w:proofErr w:type="spellStart"/>
            <w:r w:rsidRPr="006015CD">
              <w:rPr>
                <w:rFonts w:ascii="Frutiger LT Com 45 Light" w:hAnsi="Frutiger LT Com 45 Light"/>
              </w:rPr>
              <w:t>Post-condition</w:t>
            </w:r>
            <w:proofErr w:type="spellEnd"/>
          </w:p>
        </w:tc>
        <w:tc>
          <w:tcPr>
            <w:tcW w:w="7444" w:type="dxa"/>
          </w:tcPr>
          <w:p w14:paraId="2282DDB2" w14:textId="15E104C7" w:rsidR="00DE416F" w:rsidRPr="006015CD" w:rsidRDefault="00F84B31" w:rsidP="009B4140">
            <w:pPr>
              <w:rPr>
                <w:rFonts w:ascii="Frutiger LT Com 45 Light" w:hAnsi="Frutiger LT Com 45 Light"/>
              </w:rPr>
            </w:pPr>
            <w:r w:rsidRPr="006015CD">
              <w:rPr>
                <w:rFonts w:ascii="Frutiger LT Com 45 Light" w:hAnsi="Frutiger LT Com 45 Light"/>
              </w:rPr>
              <w:t>La nueva contraseña debe estar activa, la anterior ya no debe funcionar, y se debe poder iniciar sesión con la nueva.</w:t>
            </w:r>
          </w:p>
        </w:tc>
      </w:tr>
      <w:tr w:rsidR="00DE416F" w:rsidRPr="006015CD" w14:paraId="0EE1798C" w14:textId="77777777" w:rsidTr="009B4140">
        <w:tc>
          <w:tcPr>
            <w:tcW w:w="2410" w:type="dxa"/>
          </w:tcPr>
          <w:p w14:paraId="6B51A72F" w14:textId="77777777" w:rsidR="00DE416F" w:rsidRPr="006015CD" w:rsidRDefault="00DE416F" w:rsidP="009B4140">
            <w:pPr>
              <w:rPr>
                <w:rFonts w:ascii="Frutiger LT Com 45 Light" w:hAnsi="Frutiger LT Com 45 Light"/>
              </w:rPr>
            </w:pPr>
            <w:r w:rsidRPr="006015CD">
              <w:rPr>
                <w:rFonts w:ascii="Frutiger LT Com 45 Light" w:hAnsi="Frutiger LT Com 45 Light"/>
              </w:rPr>
              <w:t>Notes/</w:t>
            </w:r>
            <w:proofErr w:type="spellStart"/>
            <w:r w:rsidRPr="006015CD">
              <w:rPr>
                <w:rFonts w:ascii="Frutiger LT Com 45 Light" w:hAnsi="Frutiger LT Com 45 Light"/>
              </w:rPr>
              <w:t>Comments</w:t>
            </w:r>
            <w:proofErr w:type="spellEnd"/>
          </w:p>
        </w:tc>
        <w:tc>
          <w:tcPr>
            <w:tcW w:w="7444" w:type="dxa"/>
          </w:tcPr>
          <w:p w14:paraId="3687B2C1" w14:textId="6E13B618" w:rsidR="00DE416F" w:rsidRPr="006015CD" w:rsidRDefault="00F84B31" w:rsidP="009B4140">
            <w:pPr>
              <w:rPr>
                <w:rFonts w:ascii="Frutiger LT Com 45 Light" w:hAnsi="Frutiger LT Com 45 Light"/>
              </w:rPr>
            </w:pPr>
            <w:r w:rsidRPr="006015CD">
              <w:rPr>
                <w:rFonts w:ascii="Frutiger LT Com 45 Light" w:hAnsi="Frutiger LT Com 45 Light"/>
                <w:b/>
              </w:rPr>
              <w:t>Si</w:t>
            </w:r>
            <w:r w:rsidRPr="006015CD">
              <w:rPr>
                <w:rFonts w:ascii="Frutiger LT Com 45 Light" w:hAnsi="Frutiger LT Com 45 Light"/>
              </w:rPr>
              <w:t xml:space="preserve"> es transacción.</w:t>
            </w:r>
          </w:p>
        </w:tc>
      </w:tr>
    </w:tbl>
    <w:p w14:paraId="04501822" w14:textId="5BBC5A5B" w:rsidR="00DE416F" w:rsidRDefault="00DE416F" w:rsidP="00945812">
      <w:pPr>
        <w:rPr>
          <w:rFonts w:ascii="Frutiger LT Com 45 Light" w:hAnsi="Frutiger LT Com 45 Light"/>
        </w:rPr>
      </w:pPr>
    </w:p>
    <w:p w14:paraId="63E33497" w14:textId="1E657566" w:rsidR="00F84B31" w:rsidRDefault="00F84B31" w:rsidP="00945812">
      <w:pPr>
        <w:rPr>
          <w:rFonts w:ascii="Frutiger LT Com 45 Light" w:hAnsi="Frutiger LT Com 45 Light"/>
        </w:rPr>
      </w:pPr>
    </w:p>
    <w:p w14:paraId="35559D27" w14:textId="307AA581" w:rsidR="00F84B31" w:rsidRDefault="00F84B31" w:rsidP="00945812">
      <w:pPr>
        <w:rPr>
          <w:rFonts w:ascii="Frutiger LT Com 45 Light" w:hAnsi="Frutiger LT Com 45 Light"/>
        </w:rPr>
      </w:pPr>
    </w:p>
    <w:p w14:paraId="6C2C1283" w14:textId="71CF24D2" w:rsidR="00F84B31" w:rsidRDefault="00F84B31" w:rsidP="00945812">
      <w:pPr>
        <w:rPr>
          <w:rFonts w:ascii="Frutiger LT Com 45 Light" w:hAnsi="Frutiger LT Com 45 Light"/>
        </w:rPr>
      </w:pPr>
    </w:p>
    <w:p w14:paraId="32C48899" w14:textId="38B9163F" w:rsidR="00F84B31" w:rsidRDefault="00F84B31" w:rsidP="00945812">
      <w:pPr>
        <w:rPr>
          <w:rFonts w:ascii="Frutiger LT Com 45 Light" w:hAnsi="Frutiger LT Com 45 Light"/>
        </w:rPr>
      </w:pPr>
    </w:p>
    <w:p w14:paraId="2F973F5C" w14:textId="58668968" w:rsidR="00F84B31" w:rsidRDefault="00F84B31" w:rsidP="00945812">
      <w:pPr>
        <w:rPr>
          <w:rFonts w:ascii="Frutiger LT Com 45 Light" w:hAnsi="Frutiger LT Com 45 Light"/>
        </w:rPr>
      </w:pPr>
    </w:p>
    <w:p w14:paraId="70B24494" w14:textId="01FDCDE4" w:rsidR="00F84B31" w:rsidRDefault="00F84B31" w:rsidP="00945812">
      <w:pPr>
        <w:rPr>
          <w:rFonts w:ascii="Frutiger LT Com 45 Light" w:hAnsi="Frutiger LT Com 45 Light"/>
        </w:rPr>
      </w:pPr>
    </w:p>
    <w:p w14:paraId="00D05B81" w14:textId="545315C4" w:rsidR="00F84B31" w:rsidRDefault="00F84B31" w:rsidP="00945812">
      <w:pPr>
        <w:rPr>
          <w:rFonts w:ascii="Frutiger LT Com 45 Light" w:hAnsi="Frutiger LT Com 45 Light"/>
        </w:rPr>
      </w:pPr>
    </w:p>
    <w:p w14:paraId="1276EFFE" w14:textId="77E1AA4D" w:rsidR="00F84B31" w:rsidRDefault="00F84B31" w:rsidP="00945812">
      <w:pPr>
        <w:rPr>
          <w:rFonts w:ascii="Frutiger LT Com 45 Light" w:hAnsi="Frutiger LT Com 45 Light"/>
        </w:rPr>
      </w:pPr>
    </w:p>
    <w:p w14:paraId="274F53AB" w14:textId="29499F2A" w:rsidR="00F84B31" w:rsidRDefault="00F84B31" w:rsidP="00945812">
      <w:pPr>
        <w:rPr>
          <w:rFonts w:ascii="Frutiger LT Com 45 Light" w:hAnsi="Frutiger LT Com 45 Light"/>
        </w:rPr>
      </w:pPr>
    </w:p>
    <w:p w14:paraId="2B699EA6" w14:textId="44C11B9E" w:rsidR="00F84B31" w:rsidRPr="00070809" w:rsidRDefault="00F84B31" w:rsidP="00F84B31">
      <w:pPr>
        <w:pStyle w:val="Ttulo2"/>
        <w:spacing w:before="0" w:after="0"/>
        <w:rPr>
          <w:rFonts w:ascii="Frutiger LT Com 45 Light" w:hAnsi="Frutiger LT Com 45 Light"/>
        </w:rPr>
      </w:pPr>
      <w:r w:rsidRPr="00070809">
        <w:rPr>
          <w:rFonts w:ascii="Frutiger LT Com 45 Light" w:hAnsi="Frutiger LT Com 45 Light"/>
        </w:rPr>
        <w:lastRenderedPageBreak/>
        <w:t>Test case #</w:t>
      </w:r>
      <w:r>
        <w:rPr>
          <w:rFonts w:ascii="Frutiger LT Com 45 Light" w:hAnsi="Frutiger LT Com 45 Light"/>
        </w:rPr>
        <w:t>8</w:t>
      </w:r>
      <w:r w:rsidRPr="00070809">
        <w:rPr>
          <w:rFonts w:ascii="Frutiger LT Com 45 Light" w:hAnsi="Frutiger LT Com 45 Light"/>
        </w:rPr>
        <w:t>:</w:t>
      </w:r>
      <w:r>
        <w:rPr>
          <w:rFonts w:ascii="Frutiger LT Com 45 Light" w:hAnsi="Frutiger LT Com 45 Light"/>
        </w:rPr>
        <w:t xml:space="preserve"> </w:t>
      </w:r>
      <w:r w:rsidR="0039171F">
        <w:rPr>
          <w:rFonts w:ascii="Frutiger LT Com 45 Light" w:hAnsi="Frutiger LT Com 45 Light"/>
        </w:rPr>
        <w:t>papelera</w:t>
      </w:r>
    </w:p>
    <w:tbl>
      <w:tblPr>
        <w:tblStyle w:val="WSI-Table"/>
        <w:tblW w:w="0" w:type="auto"/>
        <w:tblLook w:val="04A0" w:firstRow="1" w:lastRow="0" w:firstColumn="1" w:lastColumn="0" w:noHBand="0" w:noVBand="1"/>
      </w:tblPr>
      <w:tblGrid>
        <w:gridCol w:w="2410"/>
        <w:gridCol w:w="7444"/>
      </w:tblGrid>
      <w:tr w:rsidR="00F84B31" w:rsidRPr="00110390" w14:paraId="3C585AFE" w14:textId="77777777" w:rsidTr="009B4140">
        <w:trPr>
          <w:cnfStyle w:val="100000000000" w:firstRow="1" w:lastRow="0" w:firstColumn="0" w:lastColumn="0" w:oddVBand="0" w:evenVBand="0" w:oddHBand="0" w:evenHBand="0" w:firstRowFirstColumn="0" w:firstRowLastColumn="0" w:lastRowFirstColumn="0" w:lastRowLastColumn="0"/>
        </w:trPr>
        <w:tc>
          <w:tcPr>
            <w:tcW w:w="2410" w:type="dxa"/>
          </w:tcPr>
          <w:p w14:paraId="0DF80B8B" w14:textId="77777777" w:rsidR="00F84B31" w:rsidRPr="00110390" w:rsidRDefault="00F84B31" w:rsidP="009B4140">
            <w:pPr>
              <w:rPr>
                <w:rFonts w:ascii="Frutiger LT Com 45 Light" w:hAnsi="Frutiger LT Com 45 Light"/>
              </w:rPr>
            </w:pPr>
            <w:r w:rsidRPr="00110390">
              <w:rPr>
                <w:rFonts w:ascii="Frutiger LT Com 45 Light" w:hAnsi="Frutiger LT Com 45 Light"/>
              </w:rPr>
              <w:t>Field</w:t>
            </w:r>
          </w:p>
        </w:tc>
        <w:tc>
          <w:tcPr>
            <w:tcW w:w="7444" w:type="dxa"/>
          </w:tcPr>
          <w:p w14:paraId="7FDF80AD" w14:textId="77777777" w:rsidR="00F84B31" w:rsidRPr="00110390" w:rsidRDefault="00F84B31" w:rsidP="009B4140">
            <w:pPr>
              <w:rPr>
                <w:rFonts w:ascii="Frutiger LT Com 45 Light" w:hAnsi="Frutiger LT Com 45 Light"/>
              </w:rPr>
            </w:pPr>
            <w:r w:rsidRPr="00110390">
              <w:rPr>
                <w:rFonts w:ascii="Frutiger LT Com 45 Light" w:hAnsi="Frutiger LT Com 45 Light"/>
              </w:rPr>
              <w:t>Description</w:t>
            </w:r>
          </w:p>
        </w:tc>
      </w:tr>
      <w:tr w:rsidR="00F84B31" w:rsidRPr="00110390" w14:paraId="5885D7C4" w14:textId="77777777" w:rsidTr="009B4140">
        <w:tc>
          <w:tcPr>
            <w:tcW w:w="2410" w:type="dxa"/>
          </w:tcPr>
          <w:p w14:paraId="24A79CB7" w14:textId="77777777" w:rsidR="00F84B31" w:rsidRPr="00110390" w:rsidRDefault="00F84B31" w:rsidP="009B4140">
            <w:pPr>
              <w:rPr>
                <w:rFonts w:ascii="Frutiger LT Com 45 Light" w:hAnsi="Frutiger LT Com 45 Light"/>
              </w:rPr>
            </w:pPr>
            <w:r w:rsidRPr="00110390">
              <w:rPr>
                <w:rFonts w:ascii="Frutiger LT Com 45 Light" w:hAnsi="Frutiger LT Com 45 Light"/>
              </w:rPr>
              <w:t>Test Case #</w:t>
            </w:r>
          </w:p>
        </w:tc>
        <w:tc>
          <w:tcPr>
            <w:tcW w:w="7444" w:type="dxa"/>
          </w:tcPr>
          <w:p w14:paraId="4D33D52C" w14:textId="7E278DEA" w:rsidR="00F84B31" w:rsidRPr="00110390" w:rsidRDefault="00F659C1" w:rsidP="009B4140">
            <w:pPr>
              <w:rPr>
                <w:rFonts w:ascii="Frutiger LT Com 45 Light" w:hAnsi="Frutiger LT Com 45 Light"/>
              </w:rPr>
            </w:pPr>
            <w:r w:rsidRPr="00110390">
              <w:rPr>
                <w:rFonts w:ascii="Frutiger LT Com 45 Light" w:hAnsi="Frutiger LT Com 45 Light"/>
              </w:rPr>
              <w:t>8</w:t>
            </w:r>
          </w:p>
        </w:tc>
      </w:tr>
      <w:tr w:rsidR="00F84B31" w:rsidRPr="00110390" w14:paraId="1F14DF1B" w14:textId="77777777" w:rsidTr="009B4140">
        <w:tc>
          <w:tcPr>
            <w:tcW w:w="2410" w:type="dxa"/>
          </w:tcPr>
          <w:p w14:paraId="21B371CA" w14:textId="77777777" w:rsidR="00F84B31" w:rsidRPr="00110390" w:rsidRDefault="00F84B31" w:rsidP="009B4140">
            <w:pPr>
              <w:rPr>
                <w:rFonts w:ascii="Frutiger LT Com 45 Light" w:hAnsi="Frutiger LT Com 45 Light"/>
              </w:rPr>
            </w:pPr>
            <w:r w:rsidRPr="00110390">
              <w:rPr>
                <w:rFonts w:ascii="Frutiger LT Com 45 Light" w:hAnsi="Frutiger LT Com 45 Light"/>
              </w:rPr>
              <w:t xml:space="preserve">Test </w:t>
            </w:r>
            <w:proofErr w:type="spellStart"/>
            <w:r w:rsidRPr="00110390">
              <w:rPr>
                <w:rFonts w:ascii="Frutiger LT Com 45 Light" w:hAnsi="Frutiger LT Com 45 Light"/>
              </w:rPr>
              <w:t>Priority</w:t>
            </w:r>
            <w:proofErr w:type="spellEnd"/>
          </w:p>
        </w:tc>
        <w:tc>
          <w:tcPr>
            <w:tcW w:w="7444" w:type="dxa"/>
          </w:tcPr>
          <w:p w14:paraId="7C212852" w14:textId="51B5B0D3" w:rsidR="00F84B31" w:rsidRPr="00110390" w:rsidRDefault="006015CD" w:rsidP="009B4140">
            <w:pPr>
              <w:rPr>
                <w:rFonts w:ascii="Frutiger LT Com 45 Light" w:hAnsi="Frutiger LT Com 45 Light"/>
              </w:rPr>
            </w:pPr>
            <w:r w:rsidRPr="00110390">
              <w:rPr>
                <w:rFonts w:ascii="Frutiger LT Com 45 Light" w:hAnsi="Frutiger LT Com 45 Light"/>
              </w:rPr>
              <w:t>3</w:t>
            </w:r>
          </w:p>
        </w:tc>
      </w:tr>
      <w:tr w:rsidR="00F84B31" w:rsidRPr="00110390" w14:paraId="4FB56CFA" w14:textId="77777777" w:rsidTr="009B4140">
        <w:tc>
          <w:tcPr>
            <w:tcW w:w="2410" w:type="dxa"/>
          </w:tcPr>
          <w:p w14:paraId="7EBFD876" w14:textId="77777777" w:rsidR="00F84B31" w:rsidRPr="00110390" w:rsidRDefault="00F84B31" w:rsidP="009B4140">
            <w:pPr>
              <w:rPr>
                <w:rFonts w:ascii="Frutiger LT Com 45 Light" w:hAnsi="Frutiger LT Com 45 Light"/>
              </w:rPr>
            </w:pPr>
            <w:r w:rsidRPr="00110390">
              <w:rPr>
                <w:rFonts w:ascii="Frutiger LT Com 45 Light" w:hAnsi="Frutiger LT Com 45 Light"/>
              </w:rPr>
              <w:t xml:space="preserve">Test </w:t>
            </w:r>
            <w:proofErr w:type="spellStart"/>
            <w:r w:rsidRPr="00110390">
              <w:rPr>
                <w:rFonts w:ascii="Frutiger LT Com 45 Light" w:hAnsi="Frutiger LT Com 45 Light"/>
              </w:rPr>
              <w:t>Title</w:t>
            </w:r>
            <w:proofErr w:type="spellEnd"/>
            <w:r w:rsidRPr="00110390">
              <w:rPr>
                <w:rFonts w:ascii="Frutiger LT Com 45 Light" w:hAnsi="Frutiger LT Com 45 Light"/>
              </w:rPr>
              <w:t>/</w:t>
            </w:r>
            <w:proofErr w:type="spellStart"/>
            <w:r w:rsidRPr="00110390">
              <w:rPr>
                <w:rFonts w:ascii="Frutiger LT Com 45 Light" w:hAnsi="Frutiger LT Com 45 Light"/>
              </w:rPr>
              <w:t>Name</w:t>
            </w:r>
            <w:proofErr w:type="spellEnd"/>
          </w:p>
        </w:tc>
        <w:tc>
          <w:tcPr>
            <w:tcW w:w="7444" w:type="dxa"/>
          </w:tcPr>
          <w:p w14:paraId="20E015EA" w14:textId="4287EC1F" w:rsidR="00F84B31" w:rsidRPr="00110390" w:rsidRDefault="00F659C1" w:rsidP="009B4140">
            <w:pPr>
              <w:rPr>
                <w:rFonts w:ascii="Frutiger LT Com 45 Light" w:hAnsi="Frutiger LT Com 45 Light"/>
              </w:rPr>
            </w:pPr>
            <w:r w:rsidRPr="00110390">
              <w:rPr>
                <w:rFonts w:ascii="Frutiger LT Com 45 Light" w:hAnsi="Frutiger LT Com 45 Light"/>
              </w:rPr>
              <w:t>N/A</w:t>
            </w:r>
          </w:p>
        </w:tc>
      </w:tr>
      <w:tr w:rsidR="00F84B31" w:rsidRPr="00110390" w14:paraId="5B046B5F" w14:textId="77777777" w:rsidTr="009B4140">
        <w:tc>
          <w:tcPr>
            <w:tcW w:w="2410" w:type="dxa"/>
          </w:tcPr>
          <w:p w14:paraId="7E228AC8" w14:textId="77777777" w:rsidR="00F84B31" w:rsidRPr="00110390" w:rsidRDefault="00F84B31" w:rsidP="009B4140">
            <w:pPr>
              <w:rPr>
                <w:rFonts w:ascii="Frutiger LT Com 45 Light" w:hAnsi="Frutiger LT Com 45 Light"/>
              </w:rPr>
            </w:pPr>
            <w:r w:rsidRPr="00110390">
              <w:rPr>
                <w:rFonts w:ascii="Frutiger LT Com 45 Light" w:hAnsi="Frutiger LT Com 45 Light"/>
              </w:rPr>
              <w:t xml:space="preserve">Test </w:t>
            </w:r>
            <w:proofErr w:type="spellStart"/>
            <w:r w:rsidRPr="00110390">
              <w:rPr>
                <w:rFonts w:ascii="Frutiger LT Com 45 Light" w:hAnsi="Frutiger LT Com 45 Light"/>
              </w:rPr>
              <w:t>Summary</w:t>
            </w:r>
            <w:proofErr w:type="spellEnd"/>
          </w:p>
        </w:tc>
        <w:tc>
          <w:tcPr>
            <w:tcW w:w="7444" w:type="dxa"/>
          </w:tcPr>
          <w:p w14:paraId="0E33244E" w14:textId="00E142C8" w:rsidR="00F84B31" w:rsidRPr="00110390" w:rsidRDefault="00F659C1" w:rsidP="009B4140">
            <w:pPr>
              <w:rPr>
                <w:rFonts w:ascii="Frutiger LT Com 45 Light" w:hAnsi="Frutiger LT Com 45 Light"/>
              </w:rPr>
            </w:pPr>
            <w:r w:rsidRPr="00110390">
              <w:rPr>
                <w:rFonts w:ascii="Frutiger LT Com 45 Light" w:hAnsi="Frutiger LT Com 45 Light"/>
              </w:rPr>
              <w:t>N/A</w:t>
            </w:r>
          </w:p>
        </w:tc>
      </w:tr>
      <w:tr w:rsidR="00F84B31" w:rsidRPr="00110390" w14:paraId="77D21100" w14:textId="77777777" w:rsidTr="009B4140">
        <w:tc>
          <w:tcPr>
            <w:tcW w:w="2410" w:type="dxa"/>
          </w:tcPr>
          <w:p w14:paraId="53980DB4" w14:textId="77777777" w:rsidR="00F84B31" w:rsidRPr="00110390" w:rsidRDefault="00F84B31" w:rsidP="009B4140">
            <w:pPr>
              <w:rPr>
                <w:rFonts w:ascii="Frutiger LT Com 45 Light" w:hAnsi="Frutiger LT Com 45 Light"/>
              </w:rPr>
            </w:pPr>
            <w:r w:rsidRPr="00110390">
              <w:rPr>
                <w:rFonts w:ascii="Frutiger LT Com 45 Light" w:hAnsi="Frutiger LT Com 45 Light"/>
              </w:rPr>
              <w:t xml:space="preserve">Test </w:t>
            </w:r>
            <w:proofErr w:type="spellStart"/>
            <w:r w:rsidRPr="00110390">
              <w:rPr>
                <w:rFonts w:ascii="Frutiger LT Com 45 Light" w:hAnsi="Frutiger LT Com 45 Light"/>
              </w:rPr>
              <w:t>Steps</w:t>
            </w:r>
            <w:proofErr w:type="spellEnd"/>
          </w:p>
        </w:tc>
        <w:tc>
          <w:tcPr>
            <w:tcW w:w="74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015CD" w:rsidRPr="00110390" w14:paraId="66F89EC8" w14:textId="77777777" w:rsidTr="006015CD">
              <w:trPr>
                <w:tblCellSpacing w:w="15" w:type="dxa"/>
              </w:trPr>
              <w:tc>
                <w:tcPr>
                  <w:tcW w:w="0" w:type="auto"/>
                  <w:vAlign w:val="center"/>
                  <w:hideMark/>
                </w:tcPr>
                <w:p w14:paraId="053BECD0" w14:textId="77777777" w:rsidR="006015CD" w:rsidRPr="00110390" w:rsidRDefault="006015CD" w:rsidP="006015CD">
                  <w:pPr>
                    <w:spacing w:after="0" w:line="240" w:lineRule="auto"/>
                    <w:rPr>
                      <w:rFonts w:ascii="Frutiger LT Com 45 Light" w:eastAsia="Times New Roman" w:hAnsi="Frutiger LT Com 45 Light" w:cs="Times New Roman"/>
                      <w:sz w:val="24"/>
                      <w:szCs w:val="24"/>
                      <w:lang w:val="es-419" w:eastAsia="es-419"/>
                    </w:rPr>
                  </w:pPr>
                </w:p>
              </w:tc>
            </w:tr>
          </w:tbl>
          <w:p w14:paraId="0B528557" w14:textId="32B35CA9" w:rsidR="00F84B31" w:rsidRPr="00110390" w:rsidRDefault="009B4140" w:rsidP="00F659C1">
            <w:pPr>
              <w:spacing w:after="0"/>
              <w:rPr>
                <w:rFonts w:ascii="Frutiger LT Com 45 Light" w:hAnsi="Frutiger LT Com 45 Light"/>
              </w:rPr>
            </w:pPr>
            <w:r w:rsidRPr="00110390">
              <w:rPr>
                <w:rFonts w:ascii="Frutiger LT Com 45 Light" w:hAnsi="Frutiger LT Com 45 Light"/>
              </w:rPr>
              <w:t>N/A</w:t>
            </w:r>
          </w:p>
        </w:tc>
      </w:tr>
      <w:tr w:rsidR="00F84B31" w:rsidRPr="00110390" w14:paraId="603A01CA" w14:textId="77777777" w:rsidTr="009B4140">
        <w:tc>
          <w:tcPr>
            <w:tcW w:w="2410" w:type="dxa"/>
          </w:tcPr>
          <w:p w14:paraId="50E32842" w14:textId="77777777" w:rsidR="00F84B31" w:rsidRPr="00110390" w:rsidRDefault="00F84B31" w:rsidP="009B4140">
            <w:pPr>
              <w:rPr>
                <w:rFonts w:ascii="Frutiger LT Com 45 Light" w:hAnsi="Frutiger LT Com 45 Light"/>
              </w:rPr>
            </w:pPr>
            <w:r w:rsidRPr="00110390">
              <w:rPr>
                <w:rFonts w:ascii="Frutiger LT Com 45 Light" w:hAnsi="Frutiger LT Com 45 Light"/>
              </w:rPr>
              <w:t>Test Data</w:t>
            </w:r>
          </w:p>
        </w:tc>
        <w:tc>
          <w:tcPr>
            <w:tcW w:w="7444" w:type="dxa"/>
          </w:tcPr>
          <w:p w14:paraId="358C3E2D" w14:textId="452AA920" w:rsidR="00F84B31" w:rsidRPr="00110390" w:rsidRDefault="009B4140" w:rsidP="009B4140">
            <w:pPr>
              <w:rPr>
                <w:rFonts w:ascii="Frutiger LT Com 45 Light" w:hAnsi="Frutiger LT Com 45 Light"/>
              </w:rPr>
            </w:pPr>
            <w:r w:rsidRPr="00110390">
              <w:rPr>
                <w:rFonts w:ascii="Frutiger LT Com 45 Light" w:hAnsi="Frutiger LT Com 45 Light"/>
              </w:rPr>
              <w:t>N/A</w:t>
            </w:r>
          </w:p>
        </w:tc>
      </w:tr>
      <w:tr w:rsidR="00F84B31" w:rsidRPr="00110390" w14:paraId="5E7A95B0" w14:textId="77777777" w:rsidTr="009B4140">
        <w:tc>
          <w:tcPr>
            <w:tcW w:w="2410" w:type="dxa"/>
          </w:tcPr>
          <w:p w14:paraId="2C637A20" w14:textId="77777777" w:rsidR="00F84B31" w:rsidRPr="00110390" w:rsidRDefault="00F84B31" w:rsidP="009B4140">
            <w:pPr>
              <w:rPr>
                <w:rFonts w:ascii="Frutiger LT Com 45 Light" w:hAnsi="Frutiger LT Com 45 Light"/>
              </w:rPr>
            </w:pPr>
            <w:proofErr w:type="spellStart"/>
            <w:r w:rsidRPr="00110390">
              <w:rPr>
                <w:rFonts w:ascii="Frutiger LT Com 45 Light" w:hAnsi="Frutiger LT Com 45 Light"/>
              </w:rPr>
              <w:t>Expected</w:t>
            </w:r>
            <w:proofErr w:type="spellEnd"/>
            <w:r w:rsidRPr="00110390">
              <w:rPr>
                <w:rFonts w:ascii="Frutiger LT Com 45 Light" w:hAnsi="Frutiger LT Com 45 Light"/>
              </w:rPr>
              <w:t xml:space="preserve"> </w:t>
            </w:r>
            <w:proofErr w:type="spellStart"/>
            <w:r w:rsidRPr="00110390">
              <w:rPr>
                <w:rFonts w:ascii="Frutiger LT Com 45 Light" w:hAnsi="Frutiger LT Com 45 Light"/>
              </w:rPr>
              <w:t>Result</w:t>
            </w:r>
            <w:proofErr w:type="spellEnd"/>
          </w:p>
        </w:tc>
        <w:tc>
          <w:tcPr>
            <w:tcW w:w="7444" w:type="dxa"/>
          </w:tcPr>
          <w:p w14:paraId="7F50EBFF" w14:textId="4B71C558" w:rsidR="00F84B31" w:rsidRPr="00110390" w:rsidRDefault="009B4140" w:rsidP="009B4140">
            <w:pPr>
              <w:rPr>
                <w:rFonts w:ascii="Frutiger LT Com 45 Light" w:hAnsi="Frutiger LT Com 45 Light"/>
              </w:rPr>
            </w:pPr>
            <w:r w:rsidRPr="00110390">
              <w:rPr>
                <w:rFonts w:ascii="Frutiger LT Com 45 Light" w:hAnsi="Frutiger LT Com 45 Light"/>
              </w:rPr>
              <w:t>N/A</w:t>
            </w:r>
          </w:p>
        </w:tc>
      </w:tr>
      <w:tr w:rsidR="00F84B31" w:rsidRPr="00110390" w14:paraId="6F84EA48" w14:textId="77777777" w:rsidTr="009B4140">
        <w:tc>
          <w:tcPr>
            <w:tcW w:w="2410" w:type="dxa"/>
          </w:tcPr>
          <w:p w14:paraId="1FCD6B1D" w14:textId="77777777" w:rsidR="00F84B31" w:rsidRPr="00110390" w:rsidRDefault="00F84B31" w:rsidP="009B4140">
            <w:pPr>
              <w:rPr>
                <w:rFonts w:ascii="Frutiger LT Com 45 Light" w:hAnsi="Frutiger LT Com 45 Light"/>
              </w:rPr>
            </w:pPr>
            <w:r w:rsidRPr="00110390">
              <w:rPr>
                <w:rFonts w:ascii="Frutiger LT Com 45 Light" w:hAnsi="Frutiger LT Com 45 Light"/>
              </w:rPr>
              <w:t xml:space="preserve">Actual </w:t>
            </w:r>
            <w:proofErr w:type="spellStart"/>
            <w:r w:rsidRPr="00110390">
              <w:rPr>
                <w:rFonts w:ascii="Frutiger LT Com 45 Light" w:hAnsi="Frutiger LT Com 45 Light"/>
              </w:rPr>
              <w:t>Result</w:t>
            </w:r>
            <w:proofErr w:type="spellEnd"/>
          </w:p>
        </w:tc>
        <w:tc>
          <w:tcPr>
            <w:tcW w:w="7444" w:type="dxa"/>
          </w:tcPr>
          <w:p w14:paraId="2692F9C6" w14:textId="4DD6B2BA" w:rsidR="00F84B31" w:rsidRPr="00110390" w:rsidRDefault="009B4140" w:rsidP="009B4140">
            <w:pPr>
              <w:rPr>
                <w:rFonts w:ascii="Frutiger LT Com 45 Light" w:hAnsi="Frutiger LT Com 45 Light"/>
              </w:rPr>
            </w:pPr>
            <w:r w:rsidRPr="00110390">
              <w:rPr>
                <w:rFonts w:ascii="Frutiger LT Com 45 Light" w:hAnsi="Frutiger LT Com 45 Light"/>
              </w:rPr>
              <w:t>N/A</w:t>
            </w:r>
          </w:p>
        </w:tc>
      </w:tr>
      <w:tr w:rsidR="00F84B31" w:rsidRPr="00110390" w14:paraId="7E7FDC94" w14:textId="77777777" w:rsidTr="009B4140">
        <w:tc>
          <w:tcPr>
            <w:tcW w:w="2410" w:type="dxa"/>
          </w:tcPr>
          <w:p w14:paraId="591CC5B0" w14:textId="77777777" w:rsidR="00F84B31" w:rsidRPr="00110390" w:rsidRDefault="00F84B31" w:rsidP="009B4140">
            <w:pPr>
              <w:rPr>
                <w:rFonts w:ascii="Frutiger LT Com 45 Light" w:hAnsi="Frutiger LT Com 45 Light"/>
              </w:rPr>
            </w:pPr>
            <w:r w:rsidRPr="00110390">
              <w:rPr>
                <w:rFonts w:ascii="Frutiger LT Com 45 Light" w:hAnsi="Frutiger LT Com 45 Light"/>
              </w:rPr>
              <w:t>Status</w:t>
            </w:r>
          </w:p>
        </w:tc>
        <w:tc>
          <w:tcPr>
            <w:tcW w:w="7444" w:type="dxa"/>
          </w:tcPr>
          <w:p w14:paraId="3FD8E2C1" w14:textId="1B31B2C3" w:rsidR="00F84B31" w:rsidRPr="00110390" w:rsidRDefault="009B4140" w:rsidP="009B4140">
            <w:pPr>
              <w:rPr>
                <w:rFonts w:ascii="Frutiger LT Com 45 Light" w:hAnsi="Frutiger LT Com 45 Light"/>
              </w:rPr>
            </w:pPr>
            <w:r w:rsidRPr="00110390">
              <w:rPr>
                <w:rFonts w:ascii="Frutiger LT Com 45 Light" w:hAnsi="Frutiger LT Com 45 Light"/>
              </w:rPr>
              <w:t>No funcional.</w:t>
            </w:r>
          </w:p>
        </w:tc>
      </w:tr>
      <w:tr w:rsidR="00F84B31" w:rsidRPr="00110390" w14:paraId="2758021D" w14:textId="77777777" w:rsidTr="009B4140">
        <w:tc>
          <w:tcPr>
            <w:tcW w:w="2410" w:type="dxa"/>
          </w:tcPr>
          <w:p w14:paraId="0A3E0B23" w14:textId="77777777" w:rsidR="00F84B31" w:rsidRPr="00110390" w:rsidRDefault="00F84B31" w:rsidP="009B4140">
            <w:pPr>
              <w:rPr>
                <w:rFonts w:ascii="Frutiger LT Com 45 Light" w:hAnsi="Frutiger LT Com 45 Light"/>
              </w:rPr>
            </w:pPr>
            <w:proofErr w:type="spellStart"/>
            <w:r w:rsidRPr="00110390">
              <w:rPr>
                <w:rFonts w:ascii="Frutiger LT Com 45 Light" w:hAnsi="Frutiger LT Com 45 Light"/>
              </w:rPr>
              <w:t>Pre-condition</w:t>
            </w:r>
            <w:proofErr w:type="spellEnd"/>
          </w:p>
        </w:tc>
        <w:tc>
          <w:tcPr>
            <w:tcW w:w="7444" w:type="dxa"/>
          </w:tcPr>
          <w:p w14:paraId="093DEA73" w14:textId="597A9813" w:rsidR="00F84B31" w:rsidRPr="00110390" w:rsidRDefault="009B4140" w:rsidP="009B4140">
            <w:pPr>
              <w:rPr>
                <w:rFonts w:ascii="Frutiger LT Com 45 Light" w:hAnsi="Frutiger LT Com 45 Light"/>
              </w:rPr>
            </w:pPr>
            <w:r w:rsidRPr="00110390">
              <w:rPr>
                <w:rFonts w:ascii="Frutiger LT Com 45 Light" w:hAnsi="Frutiger LT Com 45 Light"/>
              </w:rPr>
              <w:t>N/A</w:t>
            </w:r>
          </w:p>
        </w:tc>
      </w:tr>
      <w:tr w:rsidR="00F84B31" w:rsidRPr="00110390" w14:paraId="1A0537A5" w14:textId="77777777" w:rsidTr="009B4140">
        <w:tc>
          <w:tcPr>
            <w:tcW w:w="2410" w:type="dxa"/>
          </w:tcPr>
          <w:p w14:paraId="7655DF2F" w14:textId="77777777" w:rsidR="00F84B31" w:rsidRPr="00110390" w:rsidRDefault="00F84B31" w:rsidP="009B4140">
            <w:pPr>
              <w:rPr>
                <w:rFonts w:ascii="Frutiger LT Com 45 Light" w:hAnsi="Frutiger LT Com 45 Light"/>
              </w:rPr>
            </w:pPr>
            <w:proofErr w:type="spellStart"/>
            <w:r w:rsidRPr="00110390">
              <w:rPr>
                <w:rFonts w:ascii="Frutiger LT Com 45 Light" w:hAnsi="Frutiger LT Com 45 Light"/>
              </w:rPr>
              <w:t>Post-condition</w:t>
            </w:r>
            <w:proofErr w:type="spellEnd"/>
          </w:p>
        </w:tc>
        <w:tc>
          <w:tcPr>
            <w:tcW w:w="7444" w:type="dxa"/>
          </w:tcPr>
          <w:p w14:paraId="5760074F" w14:textId="686A9F24" w:rsidR="00F84B31" w:rsidRPr="00110390" w:rsidRDefault="009B4140" w:rsidP="009B4140">
            <w:pPr>
              <w:rPr>
                <w:rFonts w:ascii="Frutiger LT Com 45 Light" w:hAnsi="Frutiger LT Com 45 Light"/>
              </w:rPr>
            </w:pPr>
            <w:r w:rsidRPr="00110390">
              <w:rPr>
                <w:rFonts w:ascii="Frutiger LT Com 45 Light" w:hAnsi="Frutiger LT Com 45 Light"/>
              </w:rPr>
              <w:t>N/A</w:t>
            </w:r>
          </w:p>
        </w:tc>
      </w:tr>
      <w:tr w:rsidR="00F84B31" w:rsidRPr="00110390" w14:paraId="4E08EAC0" w14:textId="77777777" w:rsidTr="009B4140">
        <w:tc>
          <w:tcPr>
            <w:tcW w:w="2410" w:type="dxa"/>
          </w:tcPr>
          <w:p w14:paraId="55347587" w14:textId="77777777" w:rsidR="00F84B31" w:rsidRPr="00110390" w:rsidRDefault="00F84B31" w:rsidP="009B4140">
            <w:pPr>
              <w:rPr>
                <w:rFonts w:ascii="Frutiger LT Com 45 Light" w:hAnsi="Frutiger LT Com 45 Light"/>
              </w:rPr>
            </w:pPr>
            <w:r w:rsidRPr="00110390">
              <w:rPr>
                <w:rFonts w:ascii="Frutiger LT Com 45 Light" w:hAnsi="Frutiger LT Com 45 Light"/>
              </w:rPr>
              <w:t>Notes/</w:t>
            </w:r>
            <w:proofErr w:type="spellStart"/>
            <w:r w:rsidRPr="00110390">
              <w:rPr>
                <w:rFonts w:ascii="Frutiger LT Com 45 Light" w:hAnsi="Frutiger LT Com 45 Light"/>
              </w:rPr>
              <w:t>Comments</w:t>
            </w:r>
            <w:proofErr w:type="spellEnd"/>
          </w:p>
        </w:tc>
        <w:tc>
          <w:tcPr>
            <w:tcW w:w="7444" w:type="dxa"/>
          </w:tcPr>
          <w:p w14:paraId="588DABE9" w14:textId="2DDD3B1E" w:rsidR="00F84B31" w:rsidRPr="00110390" w:rsidRDefault="0039171F" w:rsidP="009B4140">
            <w:pPr>
              <w:rPr>
                <w:rFonts w:ascii="Frutiger LT Com 45 Light" w:hAnsi="Frutiger LT Com 45 Light"/>
              </w:rPr>
            </w:pPr>
            <w:r w:rsidRPr="00110390">
              <w:rPr>
                <w:rFonts w:ascii="Frutiger LT Com 45 Light" w:hAnsi="Frutiger LT Com 45 Light"/>
              </w:rPr>
              <w:t>N</w:t>
            </w:r>
            <w:r w:rsidR="009B4140" w:rsidRPr="00110390">
              <w:rPr>
                <w:rFonts w:ascii="Frutiger LT Com 45 Light" w:hAnsi="Frutiger LT Com 45 Light"/>
              </w:rPr>
              <w:t>o se especifica cuál es la transacción.</w:t>
            </w:r>
          </w:p>
        </w:tc>
      </w:tr>
    </w:tbl>
    <w:p w14:paraId="086BD226" w14:textId="4675E23F" w:rsidR="00F84B31" w:rsidRDefault="00F84B31" w:rsidP="00945812">
      <w:pPr>
        <w:rPr>
          <w:rFonts w:ascii="Frutiger LT Com 45 Light" w:hAnsi="Frutiger LT Com 45 Light"/>
        </w:rPr>
      </w:pPr>
    </w:p>
    <w:p w14:paraId="33757031" w14:textId="3B5DD175" w:rsidR="009B4140" w:rsidRDefault="009B4140" w:rsidP="00945812">
      <w:pPr>
        <w:rPr>
          <w:rFonts w:ascii="Frutiger LT Com 45 Light" w:hAnsi="Frutiger LT Com 45 Light"/>
        </w:rPr>
      </w:pPr>
    </w:p>
    <w:p w14:paraId="19393E30" w14:textId="44137242" w:rsidR="009B4140" w:rsidRDefault="009B4140" w:rsidP="00945812">
      <w:pPr>
        <w:rPr>
          <w:rFonts w:ascii="Frutiger LT Com 45 Light" w:hAnsi="Frutiger LT Com 45 Light"/>
        </w:rPr>
      </w:pPr>
    </w:p>
    <w:p w14:paraId="39131802" w14:textId="2C8CC9E3" w:rsidR="009B4140" w:rsidRDefault="009B4140" w:rsidP="00945812">
      <w:pPr>
        <w:rPr>
          <w:rFonts w:ascii="Frutiger LT Com 45 Light" w:hAnsi="Frutiger LT Com 45 Light"/>
        </w:rPr>
      </w:pPr>
    </w:p>
    <w:p w14:paraId="3029D60B" w14:textId="50052FE6" w:rsidR="009B4140" w:rsidRDefault="009B4140" w:rsidP="00945812">
      <w:pPr>
        <w:rPr>
          <w:rFonts w:ascii="Frutiger LT Com 45 Light" w:hAnsi="Frutiger LT Com 45 Light"/>
        </w:rPr>
      </w:pPr>
    </w:p>
    <w:p w14:paraId="720B6477" w14:textId="3A1A283C" w:rsidR="009B4140" w:rsidRDefault="009B4140" w:rsidP="00945812">
      <w:pPr>
        <w:rPr>
          <w:rFonts w:ascii="Frutiger LT Com 45 Light" w:hAnsi="Frutiger LT Com 45 Light"/>
        </w:rPr>
      </w:pPr>
    </w:p>
    <w:p w14:paraId="18865B25" w14:textId="756349A5" w:rsidR="009B4140" w:rsidRDefault="009B4140" w:rsidP="00945812">
      <w:pPr>
        <w:rPr>
          <w:rFonts w:ascii="Frutiger LT Com 45 Light" w:hAnsi="Frutiger LT Com 45 Light"/>
        </w:rPr>
      </w:pPr>
    </w:p>
    <w:p w14:paraId="7D0D2969" w14:textId="7CFAA5B0" w:rsidR="009B4140" w:rsidRDefault="009B4140" w:rsidP="00945812">
      <w:pPr>
        <w:rPr>
          <w:rFonts w:ascii="Frutiger LT Com 45 Light" w:hAnsi="Frutiger LT Com 45 Light"/>
        </w:rPr>
      </w:pPr>
    </w:p>
    <w:p w14:paraId="36B35D94" w14:textId="1A19CE5C" w:rsidR="009B4140" w:rsidRDefault="009B4140" w:rsidP="00945812">
      <w:pPr>
        <w:rPr>
          <w:rFonts w:ascii="Frutiger LT Com 45 Light" w:hAnsi="Frutiger LT Com 45 Light"/>
        </w:rPr>
      </w:pPr>
    </w:p>
    <w:p w14:paraId="6B0E5FDC" w14:textId="21805CDB" w:rsidR="009B4140" w:rsidRDefault="009B4140" w:rsidP="00945812">
      <w:pPr>
        <w:rPr>
          <w:rFonts w:ascii="Frutiger LT Com 45 Light" w:hAnsi="Frutiger LT Com 45 Light"/>
        </w:rPr>
      </w:pPr>
    </w:p>
    <w:p w14:paraId="5477009E" w14:textId="745F9D0A" w:rsidR="009B4140" w:rsidRDefault="009B4140" w:rsidP="00945812">
      <w:pPr>
        <w:rPr>
          <w:rFonts w:ascii="Frutiger LT Com 45 Light" w:hAnsi="Frutiger LT Com 45 Light"/>
        </w:rPr>
      </w:pPr>
    </w:p>
    <w:p w14:paraId="13187B34" w14:textId="2D3B2307" w:rsidR="009B4140" w:rsidRDefault="009B4140" w:rsidP="00945812">
      <w:pPr>
        <w:rPr>
          <w:rFonts w:ascii="Frutiger LT Com 45 Light" w:hAnsi="Frutiger LT Com 45 Light"/>
        </w:rPr>
      </w:pPr>
    </w:p>
    <w:p w14:paraId="50BB92AB" w14:textId="46F67CC4" w:rsidR="009B4140" w:rsidRDefault="009B4140" w:rsidP="00945812">
      <w:pPr>
        <w:rPr>
          <w:rFonts w:ascii="Frutiger LT Com 45 Light" w:hAnsi="Frutiger LT Com 45 Light"/>
        </w:rPr>
      </w:pPr>
    </w:p>
    <w:p w14:paraId="791D5273" w14:textId="74F11184" w:rsidR="009B4140" w:rsidRDefault="009B4140" w:rsidP="00945812">
      <w:pPr>
        <w:rPr>
          <w:rFonts w:ascii="Frutiger LT Com 45 Light" w:hAnsi="Frutiger LT Com 45 Light"/>
        </w:rPr>
      </w:pPr>
    </w:p>
    <w:p w14:paraId="5F39EC03" w14:textId="4C20210E" w:rsidR="009B4140" w:rsidRDefault="009B4140" w:rsidP="00945812">
      <w:pPr>
        <w:rPr>
          <w:rFonts w:ascii="Frutiger LT Com 45 Light" w:hAnsi="Frutiger LT Com 45 Light"/>
        </w:rPr>
      </w:pPr>
    </w:p>
    <w:p w14:paraId="07A0FA7E" w14:textId="45B67689" w:rsidR="009B4140" w:rsidRDefault="009B4140" w:rsidP="00945812">
      <w:pPr>
        <w:rPr>
          <w:rFonts w:ascii="Frutiger LT Com 45 Light" w:hAnsi="Frutiger LT Com 45 Light"/>
        </w:rPr>
      </w:pPr>
    </w:p>
    <w:p w14:paraId="03EE398B" w14:textId="65223FD1" w:rsidR="009B4140" w:rsidRDefault="009B4140" w:rsidP="00945812">
      <w:pPr>
        <w:rPr>
          <w:rFonts w:ascii="Frutiger LT Com 45 Light" w:hAnsi="Frutiger LT Com 45 Light"/>
        </w:rPr>
      </w:pPr>
    </w:p>
    <w:p w14:paraId="6DF72936" w14:textId="3DF4F939" w:rsidR="009B4140" w:rsidRDefault="009B4140" w:rsidP="00945812">
      <w:pPr>
        <w:rPr>
          <w:rFonts w:ascii="Frutiger LT Com 45 Light" w:hAnsi="Frutiger LT Com 45 Light"/>
        </w:rPr>
      </w:pPr>
    </w:p>
    <w:p w14:paraId="7A09DC3E" w14:textId="67531CE0" w:rsidR="009B4140" w:rsidRDefault="009B4140" w:rsidP="00945812">
      <w:pPr>
        <w:rPr>
          <w:rFonts w:ascii="Frutiger LT Com 45 Light" w:hAnsi="Frutiger LT Com 45 Light"/>
        </w:rPr>
      </w:pPr>
    </w:p>
    <w:p w14:paraId="7A879C02" w14:textId="77777777" w:rsidR="009B4140" w:rsidRDefault="009B4140" w:rsidP="00945812">
      <w:pPr>
        <w:rPr>
          <w:rFonts w:ascii="Frutiger LT Com 45 Light" w:hAnsi="Frutiger LT Com 45 Light"/>
        </w:rPr>
      </w:pPr>
    </w:p>
    <w:p w14:paraId="49D05DB1" w14:textId="7944E363" w:rsidR="009B4140" w:rsidRPr="00070809" w:rsidRDefault="009B4140" w:rsidP="009B4140">
      <w:pPr>
        <w:pStyle w:val="Ttulo2"/>
        <w:spacing w:before="0" w:after="0"/>
        <w:rPr>
          <w:rFonts w:ascii="Frutiger LT Com 45 Light" w:hAnsi="Frutiger LT Com 45 Light"/>
        </w:rPr>
      </w:pPr>
      <w:r w:rsidRPr="00070809">
        <w:rPr>
          <w:rFonts w:ascii="Frutiger LT Com 45 Light" w:hAnsi="Frutiger LT Com 45 Light"/>
        </w:rPr>
        <w:lastRenderedPageBreak/>
        <w:t>Test case #</w:t>
      </w:r>
      <w:r>
        <w:rPr>
          <w:rFonts w:ascii="Frutiger LT Com 45 Light" w:hAnsi="Frutiger LT Com 45 Light"/>
        </w:rPr>
        <w:t>9</w:t>
      </w:r>
      <w:r w:rsidRPr="00070809">
        <w:rPr>
          <w:rFonts w:ascii="Frutiger LT Com 45 Light" w:hAnsi="Frutiger LT Com 45 Light"/>
        </w:rPr>
        <w:t>:</w:t>
      </w:r>
      <w:r>
        <w:rPr>
          <w:rFonts w:ascii="Frutiger LT Com 45 Light" w:hAnsi="Frutiger LT Com 45 Light"/>
        </w:rPr>
        <w:t xml:space="preserve"> crear carpeta</w:t>
      </w:r>
    </w:p>
    <w:tbl>
      <w:tblPr>
        <w:tblStyle w:val="WSI-Table"/>
        <w:tblW w:w="0" w:type="auto"/>
        <w:tblLook w:val="04A0" w:firstRow="1" w:lastRow="0" w:firstColumn="1" w:lastColumn="0" w:noHBand="0" w:noVBand="1"/>
      </w:tblPr>
      <w:tblGrid>
        <w:gridCol w:w="2410"/>
        <w:gridCol w:w="7444"/>
      </w:tblGrid>
      <w:tr w:rsidR="009B4140" w:rsidRPr="00110390" w14:paraId="4E4EE283" w14:textId="77777777" w:rsidTr="009B4140">
        <w:trPr>
          <w:cnfStyle w:val="100000000000" w:firstRow="1" w:lastRow="0" w:firstColumn="0" w:lastColumn="0" w:oddVBand="0" w:evenVBand="0" w:oddHBand="0" w:evenHBand="0" w:firstRowFirstColumn="0" w:firstRowLastColumn="0" w:lastRowFirstColumn="0" w:lastRowLastColumn="0"/>
        </w:trPr>
        <w:tc>
          <w:tcPr>
            <w:tcW w:w="2410" w:type="dxa"/>
          </w:tcPr>
          <w:p w14:paraId="59A72624" w14:textId="77777777" w:rsidR="009B4140" w:rsidRPr="00110390" w:rsidRDefault="009B4140" w:rsidP="009B4140">
            <w:pPr>
              <w:rPr>
                <w:rFonts w:ascii="Frutiger LT Com 45 Light" w:hAnsi="Frutiger LT Com 45 Light"/>
              </w:rPr>
            </w:pPr>
            <w:r w:rsidRPr="00110390">
              <w:rPr>
                <w:rFonts w:ascii="Frutiger LT Com 45 Light" w:hAnsi="Frutiger LT Com 45 Light"/>
              </w:rPr>
              <w:t>Field</w:t>
            </w:r>
          </w:p>
        </w:tc>
        <w:tc>
          <w:tcPr>
            <w:tcW w:w="7444" w:type="dxa"/>
          </w:tcPr>
          <w:p w14:paraId="7C6F20EB" w14:textId="77777777" w:rsidR="009B4140" w:rsidRPr="00110390" w:rsidRDefault="009B4140" w:rsidP="009B4140">
            <w:pPr>
              <w:rPr>
                <w:rFonts w:ascii="Frutiger LT Com 45 Light" w:hAnsi="Frutiger LT Com 45 Light"/>
              </w:rPr>
            </w:pPr>
            <w:r w:rsidRPr="00110390">
              <w:rPr>
                <w:rFonts w:ascii="Frutiger LT Com 45 Light" w:hAnsi="Frutiger LT Com 45 Light"/>
              </w:rPr>
              <w:t>Description</w:t>
            </w:r>
          </w:p>
        </w:tc>
      </w:tr>
      <w:tr w:rsidR="009B4140" w:rsidRPr="00110390" w14:paraId="581770F7" w14:textId="77777777" w:rsidTr="009B4140">
        <w:tc>
          <w:tcPr>
            <w:tcW w:w="2410" w:type="dxa"/>
          </w:tcPr>
          <w:p w14:paraId="4354A145" w14:textId="77777777" w:rsidR="009B4140" w:rsidRPr="00110390" w:rsidRDefault="009B4140" w:rsidP="009B4140">
            <w:pPr>
              <w:rPr>
                <w:rFonts w:ascii="Frutiger LT Com 45 Light" w:hAnsi="Frutiger LT Com 45 Light"/>
              </w:rPr>
            </w:pPr>
            <w:r w:rsidRPr="00110390">
              <w:rPr>
                <w:rFonts w:ascii="Frutiger LT Com 45 Light" w:hAnsi="Frutiger LT Com 45 Light"/>
              </w:rPr>
              <w:t>Test Case #</w:t>
            </w:r>
          </w:p>
        </w:tc>
        <w:tc>
          <w:tcPr>
            <w:tcW w:w="7444" w:type="dxa"/>
          </w:tcPr>
          <w:p w14:paraId="20BB9A34" w14:textId="03065A60" w:rsidR="009B4140" w:rsidRPr="00110390" w:rsidRDefault="009B4140" w:rsidP="009B4140">
            <w:pPr>
              <w:rPr>
                <w:rFonts w:ascii="Frutiger LT Com 45 Light" w:hAnsi="Frutiger LT Com 45 Light"/>
              </w:rPr>
            </w:pPr>
            <w:r w:rsidRPr="00110390">
              <w:rPr>
                <w:rFonts w:ascii="Frutiger LT Com 45 Light" w:hAnsi="Frutiger LT Com 45 Light"/>
              </w:rPr>
              <w:t>9</w:t>
            </w:r>
          </w:p>
        </w:tc>
      </w:tr>
      <w:tr w:rsidR="009B4140" w:rsidRPr="00110390" w14:paraId="7E485F0E" w14:textId="77777777" w:rsidTr="009B4140">
        <w:tc>
          <w:tcPr>
            <w:tcW w:w="2410" w:type="dxa"/>
          </w:tcPr>
          <w:p w14:paraId="165596CA" w14:textId="77777777" w:rsidR="009B4140" w:rsidRPr="00110390" w:rsidRDefault="009B4140" w:rsidP="009B4140">
            <w:pPr>
              <w:rPr>
                <w:rFonts w:ascii="Frutiger LT Com 45 Light" w:hAnsi="Frutiger LT Com 45 Light"/>
              </w:rPr>
            </w:pPr>
            <w:r w:rsidRPr="00110390">
              <w:rPr>
                <w:rFonts w:ascii="Frutiger LT Com 45 Light" w:hAnsi="Frutiger LT Com 45 Light"/>
              </w:rPr>
              <w:t xml:space="preserve">Test </w:t>
            </w:r>
            <w:proofErr w:type="spellStart"/>
            <w:r w:rsidRPr="00110390">
              <w:rPr>
                <w:rFonts w:ascii="Frutiger LT Com 45 Light" w:hAnsi="Frutiger LT Com 45 Light"/>
              </w:rPr>
              <w:t>Priority</w:t>
            </w:r>
            <w:proofErr w:type="spellEnd"/>
          </w:p>
        </w:tc>
        <w:tc>
          <w:tcPr>
            <w:tcW w:w="7444" w:type="dxa"/>
          </w:tcPr>
          <w:p w14:paraId="6C867BCD" w14:textId="302B104B" w:rsidR="009B4140" w:rsidRPr="00110390" w:rsidRDefault="009B4140" w:rsidP="009B4140">
            <w:pPr>
              <w:rPr>
                <w:rFonts w:ascii="Frutiger LT Com 45 Light" w:hAnsi="Frutiger LT Com 45 Light"/>
              </w:rPr>
            </w:pPr>
            <w:r w:rsidRPr="00110390">
              <w:rPr>
                <w:rFonts w:ascii="Frutiger LT Com 45 Light" w:hAnsi="Frutiger LT Com 45 Light"/>
              </w:rPr>
              <w:t>1</w:t>
            </w:r>
          </w:p>
        </w:tc>
      </w:tr>
      <w:tr w:rsidR="009B4140" w:rsidRPr="00110390" w14:paraId="72E84287" w14:textId="77777777" w:rsidTr="009B4140">
        <w:tc>
          <w:tcPr>
            <w:tcW w:w="2410" w:type="dxa"/>
          </w:tcPr>
          <w:p w14:paraId="39739865" w14:textId="77777777" w:rsidR="009B4140" w:rsidRPr="00110390" w:rsidRDefault="009B4140" w:rsidP="009B4140">
            <w:pPr>
              <w:rPr>
                <w:rFonts w:ascii="Frutiger LT Com 45 Light" w:hAnsi="Frutiger LT Com 45 Light"/>
              </w:rPr>
            </w:pPr>
            <w:r w:rsidRPr="00110390">
              <w:rPr>
                <w:rFonts w:ascii="Frutiger LT Com 45 Light" w:hAnsi="Frutiger LT Com 45 Light"/>
              </w:rPr>
              <w:t xml:space="preserve">Test </w:t>
            </w:r>
            <w:proofErr w:type="spellStart"/>
            <w:r w:rsidRPr="00110390">
              <w:rPr>
                <w:rFonts w:ascii="Frutiger LT Com 45 Light" w:hAnsi="Frutiger LT Com 45 Light"/>
              </w:rPr>
              <w:t>Title</w:t>
            </w:r>
            <w:proofErr w:type="spellEnd"/>
            <w:r w:rsidRPr="00110390">
              <w:rPr>
                <w:rFonts w:ascii="Frutiger LT Com 45 Light" w:hAnsi="Frutiger LT Com 45 Light"/>
              </w:rPr>
              <w:t>/</w:t>
            </w:r>
            <w:proofErr w:type="spellStart"/>
            <w:r w:rsidRPr="00110390">
              <w:rPr>
                <w:rFonts w:ascii="Frutiger LT Com 45 Light" w:hAnsi="Frutiger LT Com 45 Light"/>
              </w:rPr>
              <w:t>Name</w:t>
            </w:r>
            <w:proofErr w:type="spellEnd"/>
          </w:p>
        </w:tc>
        <w:tc>
          <w:tcPr>
            <w:tcW w:w="7444" w:type="dxa"/>
          </w:tcPr>
          <w:p w14:paraId="22AA1B5B" w14:textId="56879237" w:rsidR="009B4140" w:rsidRPr="00110390" w:rsidRDefault="009B4140" w:rsidP="009B4140">
            <w:pPr>
              <w:rPr>
                <w:rFonts w:ascii="Frutiger LT Com 45 Light" w:hAnsi="Frutiger LT Com 45 Light"/>
              </w:rPr>
            </w:pPr>
            <w:r w:rsidRPr="00110390">
              <w:rPr>
                <w:rFonts w:ascii="Frutiger LT Com 45 Light" w:hAnsi="Frutiger LT Com 45 Light"/>
              </w:rPr>
              <w:t>Verificar creación de nueva carpeta.</w:t>
            </w:r>
          </w:p>
        </w:tc>
      </w:tr>
      <w:tr w:rsidR="009B4140" w:rsidRPr="00110390" w14:paraId="4A541D9E" w14:textId="77777777" w:rsidTr="009B4140">
        <w:tc>
          <w:tcPr>
            <w:tcW w:w="2410" w:type="dxa"/>
          </w:tcPr>
          <w:p w14:paraId="534D3864" w14:textId="77777777" w:rsidR="009B4140" w:rsidRPr="00110390" w:rsidRDefault="009B4140" w:rsidP="009B4140">
            <w:pPr>
              <w:rPr>
                <w:rFonts w:ascii="Frutiger LT Com 45 Light" w:hAnsi="Frutiger LT Com 45 Light"/>
              </w:rPr>
            </w:pPr>
            <w:r w:rsidRPr="00110390">
              <w:rPr>
                <w:rFonts w:ascii="Frutiger LT Com 45 Light" w:hAnsi="Frutiger LT Com 45 Light"/>
              </w:rPr>
              <w:t xml:space="preserve">Test </w:t>
            </w:r>
            <w:proofErr w:type="spellStart"/>
            <w:r w:rsidRPr="00110390">
              <w:rPr>
                <w:rFonts w:ascii="Frutiger LT Com 45 Light" w:hAnsi="Frutiger LT Com 45 Light"/>
              </w:rPr>
              <w:t>Summary</w:t>
            </w:r>
            <w:proofErr w:type="spellEnd"/>
          </w:p>
        </w:tc>
        <w:tc>
          <w:tcPr>
            <w:tcW w:w="7444" w:type="dxa"/>
          </w:tcPr>
          <w:p w14:paraId="54793E33" w14:textId="7429F6FC" w:rsidR="009B4140" w:rsidRPr="00110390" w:rsidRDefault="009B4140" w:rsidP="009B4140">
            <w:pPr>
              <w:rPr>
                <w:rFonts w:ascii="Frutiger LT Com 45 Light" w:hAnsi="Frutiger LT Com 45 Light"/>
              </w:rPr>
            </w:pPr>
            <w:r w:rsidRPr="00110390">
              <w:rPr>
                <w:rFonts w:ascii="Frutiger LT Com 45 Light" w:hAnsi="Frutiger LT Com 45 Light"/>
              </w:rPr>
              <w:t>Validar que el usuario pueda crear una nueva carpeta desde la interfaz, con nombre personalizado, y que esta se visualice correctamente en la ubicación seleccionada.</w:t>
            </w:r>
          </w:p>
        </w:tc>
      </w:tr>
      <w:tr w:rsidR="009B4140" w:rsidRPr="00110390" w14:paraId="04DDFB60" w14:textId="77777777" w:rsidTr="009B4140">
        <w:tc>
          <w:tcPr>
            <w:tcW w:w="2410" w:type="dxa"/>
          </w:tcPr>
          <w:p w14:paraId="1801103D" w14:textId="77777777" w:rsidR="009B4140" w:rsidRPr="00110390" w:rsidRDefault="009B4140" w:rsidP="009B4140">
            <w:pPr>
              <w:rPr>
                <w:rFonts w:ascii="Frutiger LT Com 45 Light" w:hAnsi="Frutiger LT Com 45 Light"/>
              </w:rPr>
            </w:pPr>
            <w:r w:rsidRPr="00110390">
              <w:rPr>
                <w:rFonts w:ascii="Frutiger LT Com 45 Light" w:hAnsi="Frutiger LT Com 45 Light"/>
              </w:rPr>
              <w:t xml:space="preserve">Test </w:t>
            </w:r>
            <w:proofErr w:type="spellStart"/>
            <w:r w:rsidRPr="00110390">
              <w:rPr>
                <w:rFonts w:ascii="Frutiger LT Com 45 Light" w:hAnsi="Frutiger LT Com 45 Light"/>
              </w:rPr>
              <w:t>Steps</w:t>
            </w:r>
            <w:proofErr w:type="spellEnd"/>
          </w:p>
        </w:tc>
        <w:tc>
          <w:tcPr>
            <w:tcW w:w="74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4140" w:rsidRPr="00110390" w14:paraId="462A55C5" w14:textId="77777777" w:rsidTr="009B4140">
              <w:trPr>
                <w:tblCellSpacing w:w="15" w:type="dxa"/>
              </w:trPr>
              <w:tc>
                <w:tcPr>
                  <w:tcW w:w="0" w:type="auto"/>
                  <w:vAlign w:val="center"/>
                  <w:hideMark/>
                </w:tcPr>
                <w:p w14:paraId="7BD8C5D4" w14:textId="77777777" w:rsidR="009B4140" w:rsidRPr="00110390" w:rsidRDefault="009B4140" w:rsidP="009B4140">
                  <w:pPr>
                    <w:spacing w:after="0" w:line="240" w:lineRule="auto"/>
                    <w:rPr>
                      <w:rFonts w:ascii="Frutiger LT Com 45 Light" w:eastAsia="Times New Roman" w:hAnsi="Frutiger LT Com 45 Light" w:cs="Times New Roman"/>
                      <w:sz w:val="24"/>
                      <w:szCs w:val="24"/>
                      <w:lang w:val="es-419" w:eastAsia="es-419"/>
                    </w:rPr>
                  </w:pPr>
                </w:p>
              </w:tc>
            </w:tr>
          </w:tbl>
          <w:p w14:paraId="612934DD" w14:textId="45FBFBEB" w:rsidR="009B4140" w:rsidRPr="00110390" w:rsidRDefault="009B4140" w:rsidP="009B4140">
            <w:pPr>
              <w:spacing w:after="0"/>
              <w:rPr>
                <w:rFonts w:ascii="Frutiger LT Com 45 Light" w:hAnsi="Frutiger LT Com 45 Light"/>
              </w:rPr>
            </w:pPr>
            <w:r w:rsidRPr="00110390">
              <w:rPr>
                <w:rFonts w:ascii="Frutiger LT Com 45 Light" w:hAnsi="Frutiger LT Com 45 Light"/>
              </w:rPr>
              <w:t>1. Iniciar sesión como usuario.</w:t>
            </w:r>
            <w:r w:rsidRPr="00110390">
              <w:rPr>
                <w:rFonts w:ascii="Frutiger LT Com 45 Light" w:hAnsi="Frutiger LT Com 45 Light"/>
              </w:rPr>
              <w:br/>
              <w:t>2. Navegar a la ubicación deseada.</w:t>
            </w:r>
            <w:r w:rsidRPr="00110390">
              <w:rPr>
                <w:rFonts w:ascii="Frutiger LT Com 45 Light" w:hAnsi="Frutiger LT Com 45 Light"/>
              </w:rPr>
              <w:br/>
              <w:t>3. Hacer clic en “Crear carpeta”.</w:t>
            </w:r>
            <w:r w:rsidRPr="00110390">
              <w:rPr>
                <w:rFonts w:ascii="Frutiger LT Com 45 Light" w:hAnsi="Frutiger LT Com 45 Light"/>
              </w:rPr>
              <w:br/>
              <w:t xml:space="preserve">4. Ingresar el nombre: </w:t>
            </w:r>
            <w:proofErr w:type="spellStart"/>
            <w:r w:rsidRPr="00110390">
              <w:rPr>
                <w:rStyle w:val="CdigoHTML"/>
                <w:rFonts w:ascii="Frutiger LT Com 45 Light" w:eastAsiaTheme="minorHAnsi" w:hAnsi="Frutiger LT Com 45 Light"/>
              </w:rPr>
              <w:t>MiCarpetaDePrueba</w:t>
            </w:r>
            <w:proofErr w:type="spellEnd"/>
            <w:r w:rsidRPr="00110390">
              <w:rPr>
                <w:rFonts w:ascii="Frutiger LT Com 45 Light" w:hAnsi="Frutiger LT Com 45 Light"/>
              </w:rPr>
              <w:br/>
              <w:t>5. Confirmar la acción.</w:t>
            </w:r>
            <w:r w:rsidRPr="00110390">
              <w:rPr>
                <w:rFonts w:ascii="Frutiger LT Com 45 Light" w:hAnsi="Frutiger LT Com 45 Light"/>
              </w:rPr>
              <w:br/>
              <w:t>6. Verificar que la carpeta aparezca en la vista actual.</w:t>
            </w:r>
          </w:p>
        </w:tc>
      </w:tr>
      <w:tr w:rsidR="009B4140" w:rsidRPr="00110390" w14:paraId="102A2CC8" w14:textId="77777777" w:rsidTr="009B4140">
        <w:tc>
          <w:tcPr>
            <w:tcW w:w="2410" w:type="dxa"/>
          </w:tcPr>
          <w:p w14:paraId="5301335E" w14:textId="77777777" w:rsidR="009B4140" w:rsidRPr="00110390" w:rsidRDefault="009B4140" w:rsidP="009B4140">
            <w:pPr>
              <w:rPr>
                <w:rFonts w:ascii="Frutiger LT Com 45 Light" w:hAnsi="Frutiger LT Com 45 Light"/>
              </w:rPr>
            </w:pPr>
            <w:r w:rsidRPr="00110390">
              <w:rPr>
                <w:rFonts w:ascii="Frutiger LT Com 45 Light" w:hAnsi="Frutiger LT Com 45 Light"/>
              </w:rPr>
              <w:t>Test Data</w:t>
            </w:r>
          </w:p>
        </w:tc>
        <w:tc>
          <w:tcPr>
            <w:tcW w:w="7444" w:type="dxa"/>
          </w:tcPr>
          <w:p w14:paraId="701C7E67" w14:textId="7AFBA369" w:rsidR="009B4140" w:rsidRPr="00110390" w:rsidRDefault="009B4140" w:rsidP="009B4140">
            <w:pPr>
              <w:rPr>
                <w:rFonts w:ascii="Frutiger LT Com 45 Light" w:hAnsi="Frutiger LT Com 45 Light"/>
              </w:rPr>
            </w:pPr>
            <w:r w:rsidRPr="00110390">
              <w:rPr>
                <w:rFonts w:ascii="Frutiger LT Com 45 Light" w:hAnsi="Frutiger LT Com 45 Light"/>
              </w:rPr>
              <w:t xml:space="preserve">Nombre ingresado: </w:t>
            </w:r>
            <w:proofErr w:type="spellStart"/>
            <w:r w:rsidRPr="00110390">
              <w:rPr>
                <w:rStyle w:val="CdigoHTML"/>
                <w:rFonts w:ascii="Frutiger LT Com 45 Light" w:eastAsiaTheme="minorHAnsi" w:hAnsi="Frutiger LT Com 45 Light"/>
              </w:rPr>
              <w:t>MiCarpetaDePrueba</w:t>
            </w:r>
            <w:proofErr w:type="spellEnd"/>
          </w:p>
        </w:tc>
      </w:tr>
      <w:tr w:rsidR="009B4140" w:rsidRPr="00110390" w14:paraId="300AF1AC" w14:textId="77777777" w:rsidTr="009B4140">
        <w:tc>
          <w:tcPr>
            <w:tcW w:w="2410" w:type="dxa"/>
          </w:tcPr>
          <w:p w14:paraId="3D04B5C5" w14:textId="77777777" w:rsidR="009B4140" w:rsidRPr="00110390" w:rsidRDefault="009B4140" w:rsidP="009B4140">
            <w:pPr>
              <w:rPr>
                <w:rFonts w:ascii="Frutiger LT Com 45 Light" w:hAnsi="Frutiger LT Com 45 Light"/>
              </w:rPr>
            </w:pPr>
            <w:proofErr w:type="spellStart"/>
            <w:r w:rsidRPr="00110390">
              <w:rPr>
                <w:rFonts w:ascii="Frutiger LT Com 45 Light" w:hAnsi="Frutiger LT Com 45 Light"/>
              </w:rPr>
              <w:t>Expected</w:t>
            </w:r>
            <w:proofErr w:type="spellEnd"/>
            <w:r w:rsidRPr="00110390">
              <w:rPr>
                <w:rFonts w:ascii="Frutiger LT Com 45 Light" w:hAnsi="Frutiger LT Com 45 Light"/>
              </w:rPr>
              <w:t xml:space="preserve"> </w:t>
            </w:r>
            <w:proofErr w:type="spellStart"/>
            <w:r w:rsidRPr="00110390">
              <w:rPr>
                <w:rFonts w:ascii="Frutiger LT Com 45 Light" w:hAnsi="Frutiger LT Com 45 Light"/>
              </w:rPr>
              <w:t>Result</w:t>
            </w:r>
            <w:proofErr w:type="spellEnd"/>
          </w:p>
        </w:tc>
        <w:tc>
          <w:tcPr>
            <w:tcW w:w="7444" w:type="dxa"/>
          </w:tcPr>
          <w:p w14:paraId="78BE1A7C" w14:textId="56E25D7F" w:rsidR="009B4140" w:rsidRPr="00110390" w:rsidRDefault="009B4140" w:rsidP="009B4140">
            <w:pPr>
              <w:rPr>
                <w:rFonts w:ascii="Frutiger LT Com 45 Light" w:hAnsi="Frutiger LT Com 45 Light"/>
              </w:rPr>
            </w:pPr>
            <w:r w:rsidRPr="00110390">
              <w:rPr>
                <w:rFonts w:ascii="Frutiger LT Com 45 Light" w:hAnsi="Frutiger LT Com 45 Light"/>
              </w:rPr>
              <w:t>El sistema debe:</w:t>
            </w:r>
            <w:r w:rsidRPr="00110390">
              <w:rPr>
                <w:rFonts w:ascii="Frutiger LT Com 45 Light" w:hAnsi="Frutiger LT Com 45 Light"/>
              </w:rPr>
              <w:br/>
              <w:t>- Crear la carpeta con ese nombre</w:t>
            </w:r>
            <w:r w:rsidR="00110390">
              <w:rPr>
                <w:rFonts w:ascii="Frutiger LT Com 45 Light" w:hAnsi="Frutiger LT Com 45 Light"/>
              </w:rPr>
              <w:t>.</w:t>
            </w:r>
            <w:r w:rsidRPr="00110390">
              <w:rPr>
                <w:rFonts w:ascii="Frutiger LT Com 45 Light" w:hAnsi="Frutiger LT Com 45 Light"/>
              </w:rPr>
              <w:br/>
              <w:t>- Mostrarla al instante en la lista de carpetas</w:t>
            </w:r>
            <w:r w:rsidR="00110390">
              <w:rPr>
                <w:rFonts w:ascii="Frutiger LT Com 45 Light" w:hAnsi="Frutiger LT Com 45 Light"/>
              </w:rPr>
              <w:t>.</w:t>
            </w:r>
            <w:r w:rsidRPr="00110390">
              <w:rPr>
                <w:rFonts w:ascii="Frutiger LT Com 45 Light" w:hAnsi="Frutiger LT Com 45 Light"/>
              </w:rPr>
              <w:br/>
              <w:t>- Guardarla en la base de datos correctamente</w:t>
            </w:r>
            <w:r w:rsidR="00110390">
              <w:rPr>
                <w:rFonts w:ascii="Frutiger LT Com 45 Light" w:hAnsi="Frutiger LT Com 45 Light"/>
              </w:rPr>
              <w:t>.</w:t>
            </w:r>
            <w:r w:rsidRPr="00110390">
              <w:rPr>
                <w:rFonts w:ascii="Frutiger LT Com 45 Light" w:hAnsi="Frutiger LT Com 45 Light"/>
              </w:rPr>
              <w:br/>
              <w:t>- Evitar duplicados en la misma ruta</w:t>
            </w:r>
            <w:r w:rsidR="00110390">
              <w:rPr>
                <w:rFonts w:ascii="Frutiger LT Com 45 Light" w:hAnsi="Frutiger LT Com 45 Light"/>
              </w:rPr>
              <w:t>.</w:t>
            </w:r>
          </w:p>
        </w:tc>
      </w:tr>
      <w:tr w:rsidR="009B4140" w:rsidRPr="00110390" w14:paraId="163A8F59" w14:textId="77777777" w:rsidTr="009B4140">
        <w:tc>
          <w:tcPr>
            <w:tcW w:w="2410" w:type="dxa"/>
          </w:tcPr>
          <w:p w14:paraId="2EE6193E" w14:textId="77777777" w:rsidR="009B4140" w:rsidRPr="00110390" w:rsidRDefault="009B4140" w:rsidP="009B4140">
            <w:pPr>
              <w:rPr>
                <w:rFonts w:ascii="Frutiger LT Com 45 Light" w:hAnsi="Frutiger LT Com 45 Light"/>
              </w:rPr>
            </w:pPr>
            <w:r w:rsidRPr="00110390">
              <w:rPr>
                <w:rFonts w:ascii="Frutiger LT Com 45 Light" w:hAnsi="Frutiger LT Com 45 Light"/>
              </w:rPr>
              <w:t xml:space="preserve">Actual </w:t>
            </w:r>
            <w:proofErr w:type="spellStart"/>
            <w:r w:rsidRPr="00110390">
              <w:rPr>
                <w:rFonts w:ascii="Frutiger LT Com 45 Light" w:hAnsi="Frutiger LT Com 45 Light"/>
              </w:rPr>
              <w:t>Result</w:t>
            </w:r>
            <w:proofErr w:type="spellEnd"/>
          </w:p>
        </w:tc>
        <w:tc>
          <w:tcPr>
            <w:tcW w:w="7444" w:type="dxa"/>
          </w:tcPr>
          <w:p w14:paraId="4C633D7C" w14:textId="06AB6197" w:rsidR="009B4140" w:rsidRPr="00110390" w:rsidRDefault="003E26DA" w:rsidP="009B4140">
            <w:pPr>
              <w:rPr>
                <w:rFonts w:ascii="Frutiger LT Com 45 Light" w:hAnsi="Frutiger LT Com 45 Light"/>
              </w:rPr>
            </w:pPr>
            <w:r>
              <w:rPr>
                <w:rFonts w:ascii="Frutiger LT Com 45 Light" w:hAnsi="Frutiger LT Com 45 Light"/>
              </w:rPr>
              <w:t>Se crea la carpeta correctamente.</w:t>
            </w:r>
          </w:p>
        </w:tc>
      </w:tr>
      <w:tr w:rsidR="009B4140" w:rsidRPr="00110390" w14:paraId="6818D3EB" w14:textId="77777777" w:rsidTr="009B4140">
        <w:tc>
          <w:tcPr>
            <w:tcW w:w="2410" w:type="dxa"/>
          </w:tcPr>
          <w:p w14:paraId="5F99FFE1" w14:textId="77777777" w:rsidR="009B4140" w:rsidRPr="00110390" w:rsidRDefault="009B4140" w:rsidP="009B4140">
            <w:pPr>
              <w:rPr>
                <w:rFonts w:ascii="Frutiger LT Com 45 Light" w:hAnsi="Frutiger LT Com 45 Light"/>
              </w:rPr>
            </w:pPr>
            <w:r w:rsidRPr="00110390">
              <w:rPr>
                <w:rFonts w:ascii="Frutiger LT Com 45 Light" w:hAnsi="Frutiger LT Com 45 Light"/>
              </w:rPr>
              <w:t>Status</w:t>
            </w:r>
          </w:p>
        </w:tc>
        <w:tc>
          <w:tcPr>
            <w:tcW w:w="7444" w:type="dxa"/>
          </w:tcPr>
          <w:p w14:paraId="31FA3D92" w14:textId="3FC89D13" w:rsidR="009B4140" w:rsidRPr="00110390" w:rsidRDefault="003E26DA" w:rsidP="009B4140">
            <w:pPr>
              <w:rPr>
                <w:rFonts w:ascii="Frutiger LT Com 45 Light" w:hAnsi="Frutiger LT Com 45 Light"/>
              </w:rPr>
            </w:pPr>
            <w:r>
              <w:rPr>
                <w:rFonts w:ascii="Frutiger LT Com 45 Light" w:hAnsi="Frutiger LT Com 45 Light"/>
              </w:rPr>
              <w:t>Funcional.</w:t>
            </w:r>
          </w:p>
        </w:tc>
      </w:tr>
      <w:tr w:rsidR="009B4140" w:rsidRPr="00110390" w14:paraId="70A5BBCE" w14:textId="77777777" w:rsidTr="009B4140">
        <w:tc>
          <w:tcPr>
            <w:tcW w:w="2410" w:type="dxa"/>
          </w:tcPr>
          <w:p w14:paraId="1B86BBF6" w14:textId="77777777" w:rsidR="009B4140" w:rsidRPr="00110390" w:rsidRDefault="009B4140" w:rsidP="009B4140">
            <w:pPr>
              <w:rPr>
                <w:rFonts w:ascii="Frutiger LT Com 45 Light" w:hAnsi="Frutiger LT Com 45 Light"/>
              </w:rPr>
            </w:pPr>
            <w:proofErr w:type="spellStart"/>
            <w:r w:rsidRPr="00110390">
              <w:rPr>
                <w:rFonts w:ascii="Frutiger LT Com 45 Light" w:hAnsi="Frutiger LT Com 45 Light"/>
              </w:rPr>
              <w:t>Pre-condition</w:t>
            </w:r>
            <w:proofErr w:type="spellEnd"/>
          </w:p>
        </w:tc>
        <w:tc>
          <w:tcPr>
            <w:tcW w:w="7444" w:type="dxa"/>
          </w:tcPr>
          <w:p w14:paraId="1AE57AD3" w14:textId="7DF14ECE" w:rsidR="009B4140" w:rsidRPr="00110390" w:rsidRDefault="009B4140" w:rsidP="009B4140">
            <w:pPr>
              <w:rPr>
                <w:rFonts w:ascii="Frutiger LT Com 45 Light" w:hAnsi="Frutiger LT Com 45 Light"/>
              </w:rPr>
            </w:pPr>
            <w:r w:rsidRPr="00110390">
              <w:rPr>
                <w:rFonts w:ascii="Frutiger LT Com 45 Light" w:hAnsi="Frutiger LT Com 45 Light"/>
              </w:rPr>
              <w:t>Usuario debe estar autenticado y ubicado en una ruta válida para crear carpetas.</w:t>
            </w:r>
          </w:p>
        </w:tc>
      </w:tr>
      <w:tr w:rsidR="009B4140" w:rsidRPr="00110390" w14:paraId="570EF80F" w14:textId="77777777" w:rsidTr="009B4140">
        <w:tc>
          <w:tcPr>
            <w:tcW w:w="2410" w:type="dxa"/>
          </w:tcPr>
          <w:p w14:paraId="2122AECC" w14:textId="77777777" w:rsidR="009B4140" w:rsidRPr="00110390" w:rsidRDefault="009B4140" w:rsidP="009B4140">
            <w:pPr>
              <w:rPr>
                <w:rFonts w:ascii="Frutiger LT Com 45 Light" w:hAnsi="Frutiger LT Com 45 Light"/>
              </w:rPr>
            </w:pPr>
            <w:proofErr w:type="spellStart"/>
            <w:r w:rsidRPr="00110390">
              <w:rPr>
                <w:rFonts w:ascii="Frutiger LT Com 45 Light" w:hAnsi="Frutiger LT Com 45 Light"/>
              </w:rPr>
              <w:t>Post-condition</w:t>
            </w:r>
            <w:proofErr w:type="spellEnd"/>
          </w:p>
        </w:tc>
        <w:tc>
          <w:tcPr>
            <w:tcW w:w="7444" w:type="dxa"/>
          </w:tcPr>
          <w:p w14:paraId="4A987D62" w14:textId="477D2216" w:rsidR="009B4140" w:rsidRPr="00110390" w:rsidRDefault="009B4140" w:rsidP="009B4140">
            <w:pPr>
              <w:rPr>
                <w:rFonts w:ascii="Frutiger LT Com 45 Light" w:hAnsi="Frutiger LT Com 45 Light"/>
              </w:rPr>
            </w:pPr>
            <w:r w:rsidRPr="00110390">
              <w:rPr>
                <w:rFonts w:ascii="Frutiger LT Com 45 Light" w:hAnsi="Frutiger LT Com 45 Light"/>
              </w:rPr>
              <w:t>La carpeta debe estar visible y disponible para cargar archivos o crear subcarpetas dentro de ella.</w:t>
            </w:r>
          </w:p>
        </w:tc>
      </w:tr>
      <w:tr w:rsidR="009B4140" w:rsidRPr="00110390" w14:paraId="4D5EBF04" w14:textId="77777777" w:rsidTr="009B4140">
        <w:tc>
          <w:tcPr>
            <w:tcW w:w="2410" w:type="dxa"/>
          </w:tcPr>
          <w:p w14:paraId="744F4105" w14:textId="77777777" w:rsidR="009B4140" w:rsidRPr="00110390" w:rsidRDefault="009B4140" w:rsidP="009B4140">
            <w:pPr>
              <w:rPr>
                <w:rFonts w:ascii="Frutiger LT Com 45 Light" w:hAnsi="Frutiger LT Com 45 Light"/>
              </w:rPr>
            </w:pPr>
            <w:r w:rsidRPr="00110390">
              <w:rPr>
                <w:rFonts w:ascii="Frutiger LT Com 45 Light" w:hAnsi="Frutiger LT Com 45 Light"/>
              </w:rPr>
              <w:t>Notes/</w:t>
            </w:r>
            <w:proofErr w:type="spellStart"/>
            <w:r w:rsidRPr="00110390">
              <w:rPr>
                <w:rFonts w:ascii="Frutiger LT Com 45 Light" w:hAnsi="Frutiger LT Com 45 Light"/>
              </w:rPr>
              <w:t>Comments</w:t>
            </w:r>
            <w:proofErr w:type="spellEnd"/>
          </w:p>
        </w:tc>
        <w:tc>
          <w:tcPr>
            <w:tcW w:w="7444" w:type="dxa"/>
          </w:tcPr>
          <w:p w14:paraId="1F7E5A66" w14:textId="07BB00E0" w:rsidR="009B4140" w:rsidRPr="00110390" w:rsidRDefault="003E26DA" w:rsidP="009B4140">
            <w:pPr>
              <w:rPr>
                <w:rFonts w:ascii="Frutiger LT Com 45 Light" w:hAnsi="Frutiger LT Com 45 Light"/>
              </w:rPr>
            </w:pPr>
            <w:r w:rsidRPr="003E26DA">
              <w:rPr>
                <w:rFonts w:ascii="Frutiger LT Com 45 Light" w:hAnsi="Frutiger LT Com 45 Light"/>
                <w:b/>
              </w:rPr>
              <w:t>Si</w:t>
            </w:r>
            <w:r>
              <w:rPr>
                <w:rFonts w:ascii="Frutiger LT Com 45 Light" w:hAnsi="Frutiger LT Com 45 Light"/>
              </w:rPr>
              <w:t xml:space="preserve"> es transacción.</w:t>
            </w:r>
          </w:p>
        </w:tc>
      </w:tr>
    </w:tbl>
    <w:p w14:paraId="44C2532F" w14:textId="6DFE03E5" w:rsidR="009B4140" w:rsidRDefault="009B4140" w:rsidP="00945812">
      <w:pPr>
        <w:rPr>
          <w:rFonts w:ascii="Frutiger LT Com 45 Light" w:hAnsi="Frutiger LT Com 45 Light"/>
        </w:rPr>
      </w:pPr>
    </w:p>
    <w:p w14:paraId="44E84F84" w14:textId="48BF956B" w:rsidR="009B4140" w:rsidRDefault="009B4140" w:rsidP="00945812">
      <w:pPr>
        <w:rPr>
          <w:rFonts w:ascii="Frutiger LT Com 45 Light" w:hAnsi="Frutiger LT Com 45 Light"/>
        </w:rPr>
      </w:pPr>
    </w:p>
    <w:p w14:paraId="78D412D8" w14:textId="7AE3D4A9" w:rsidR="003E26DA" w:rsidRDefault="003E26DA" w:rsidP="00945812">
      <w:pPr>
        <w:rPr>
          <w:rFonts w:ascii="Frutiger LT Com 45 Light" w:hAnsi="Frutiger LT Com 45 Light"/>
        </w:rPr>
      </w:pPr>
    </w:p>
    <w:p w14:paraId="116262B0" w14:textId="0670C731" w:rsidR="003E26DA" w:rsidRDefault="003E26DA" w:rsidP="00945812">
      <w:pPr>
        <w:rPr>
          <w:rFonts w:ascii="Frutiger LT Com 45 Light" w:hAnsi="Frutiger LT Com 45 Light"/>
        </w:rPr>
      </w:pPr>
    </w:p>
    <w:p w14:paraId="2F9660B1" w14:textId="3708417D" w:rsidR="003E26DA" w:rsidRDefault="003E26DA" w:rsidP="00945812">
      <w:pPr>
        <w:rPr>
          <w:rFonts w:ascii="Frutiger LT Com 45 Light" w:hAnsi="Frutiger LT Com 45 Light"/>
        </w:rPr>
      </w:pPr>
    </w:p>
    <w:p w14:paraId="52C5346C" w14:textId="7278EF2B" w:rsidR="003E26DA" w:rsidRDefault="003E26DA" w:rsidP="00945812">
      <w:pPr>
        <w:rPr>
          <w:rFonts w:ascii="Frutiger LT Com 45 Light" w:hAnsi="Frutiger LT Com 45 Light"/>
        </w:rPr>
      </w:pPr>
    </w:p>
    <w:p w14:paraId="247C3FF5" w14:textId="4DAE4CE1" w:rsidR="003E26DA" w:rsidRDefault="003E26DA" w:rsidP="00945812">
      <w:pPr>
        <w:rPr>
          <w:rFonts w:ascii="Frutiger LT Com 45 Light" w:hAnsi="Frutiger LT Com 45 Light"/>
        </w:rPr>
      </w:pPr>
    </w:p>
    <w:p w14:paraId="32C83A64" w14:textId="4674E253" w:rsidR="003E26DA" w:rsidRDefault="003E26DA" w:rsidP="00945812">
      <w:pPr>
        <w:rPr>
          <w:rFonts w:ascii="Frutiger LT Com 45 Light" w:hAnsi="Frutiger LT Com 45 Light"/>
        </w:rPr>
      </w:pPr>
    </w:p>
    <w:p w14:paraId="0D1B5562" w14:textId="6CA75229" w:rsidR="003E26DA" w:rsidRDefault="003E26DA" w:rsidP="00945812">
      <w:pPr>
        <w:rPr>
          <w:rFonts w:ascii="Frutiger LT Com 45 Light" w:hAnsi="Frutiger LT Com 45 Light"/>
        </w:rPr>
      </w:pPr>
    </w:p>
    <w:p w14:paraId="6A07EC9F" w14:textId="4D0D882C" w:rsidR="003E26DA" w:rsidRDefault="003E26DA" w:rsidP="00945812">
      <w:pPr>
        <w:rPr>
          <w:rFonts w:ascii="Frutiger LT Com 45 Light" w:hAnsi="Frutiger LT Com 45 Light"/>
        </w:rPr>
      </w:pPr>
    </w:p>
    <w:p w14:paraId="1B2DD5DB" w14:textId="4871EC2E" w:rsidR="003E26DA" w:rsidRDefault="003E26DA" w:rsidP="00945812">
      <w:pPr>
        <w:rPr>
          <w:rFonts w:ascii="Frutiger LT Com 45 Light" w:hAnsi="Frutiger LT Com 45 Light"/>
        </w:rPr>
      </w:pPr>
    </w:p>
    <w:p w14:paraId="557E6E56" w14:textId="6E5BB9F9" w:rsidR="003E26DA" w:rsidRDefault="003E26DA" w:rsidP="00945812">
      <w:pPr>
        <w:rPr>
          <w:rFonts w:ascii="Frutiger LT Com 45 Light" w:hAnsi="Frutiger LT Com 45 Light"/>
        </w:rPr>
      </w:pPr>
    </w:p>
    <w:p w14:paraId="25A803F2" w14:textId="39AC1237" w:rsidR="003E26DA" w:rsidRDefault="003E26DA" w:rsidP="00945812">
      <w:pPr>
        <w:rPr>
          <w:rFonts w:ascii="Frutiger LT Com 45 Light" w:hAnsi="Frutiger LT Com 45 Light"/>
        </w:rPr>
      </w:pPr>
    </w:p>
    <w:p w14:paraId="50A13E1C" w14:textId="2A420535" w:rsidR="003E26DA" w:rsidRPr="00070809" w:rsidRDefault="003E26DA" w:rsidP="003E26DA">
      <w:pPr>
        <w:pStyle w:val="Ttulo2"/>
        <w:spacing w:before="0" w:after="0"/>
        <w:rPr>
          <w:rFonts w:ascii="Frutiger LT Com 45 Light" w:hAnsi="Frutiger LT Com 45 Light"/>
        </w:rPr>
      </w:pPr>
      <w:r w:rsidRPr="00070809">
        <w:rPr>
          <w:rFonts w:ascii="Frutiger LT Com 45 Light" w:hAnsi="Frutiger LT Com 45 Light"/>
        </w:rPr>
        <w:lastRenderedPageBreak/>
        <w:t>Test case #</w:t>
      </w:r>
      <w:r>
        <w:rPr>
          <w:rFonts w:ascii="Frutiger LT Com 45 Light" w:hAnsi="Frutiger LT Com 45 Light"/>
        </w:rPr>
        <w:t>10</w:t>
      </w:r>
      <w:r w:rsidRPr="00070809">
        <w:rPr>
          <w:rFonts w:ascii="Frutiger LT Com 45 Light" w:hAnsi="Frutiger LT Com 45 Light"/>
        </w:rPr>
        <w:t>:</w:t>
      </w:r>
      <w:r>
        <w:rPr>
          <w:rFonts w:ascii="Frutiger LT Com 45 Light" w:hAnsi="Frutiger LT Com 45 Light"/>
        </w:rPr>
        <w:t xml:space="preserve"> subir archivo</w:t>
      </w:r>
    </w:p>
    <w:tbl>
      <w:tblPr>
        <w:tblStyle w:val="WSI-Table"/>
        <w:tblW w:w="0" w:type="auto"/>
        <w:tblLook w:val="04A0" w:firstRow="1" w:lastRow="0" w:firstColumn="1" w:lastColumn="0" w:noHBand="0" w:noVBand="1"/>
      </w:tblPr>
      <w:tblGrid>
        <w:gridCol w:w="2410"/>
        <w:gridCol w:w="7444"/>
      </w:tblGrid>
      <w:tr w:rsidR="003E26DA" w:rsidRPr="00C144D3" w14:paraId="27705218" w14:textId="77777777" w:rsidTr="003E119E">
        <w:trPr>
          <w:cnfStyle w:val="100000000000" w:firstRow="1" w:lastRow="0" w:firstColumn="0" w:lastColumn="0" w:oddVBand="0" w:evenVBand="0" w:oddHBand="0" w:evenHBand="0" w:firstRowFirstColumn="0" w:firstRowLastColumn="0" w:lastRowFirstColumn="0" w:lastRowLastColumn="0"/>
        </w:trPr>
        <w:tc>
          <w:tcPr>
            <w:tcW w:w="2410" w:type="dxa"/>
          </w:tcPr>
          <w:p w14:paraId="54D89A54" w14:textId="77777777" w:rsidR="003E26DA" w:rsidRPr="00C144D3" w:rsidRDefault="003E26DA" w:rsidP="003E119E">
            <w:pPr>
              <w:rPr>
                <w:rFonts w:ascii="Frutiger LT Com 45 Light" w:hAnsi="Frutiger LT Com 45 Light"/>
              </w:rPr>
            </w:pPr>
            <w:r w:rsidRPr="00C144D3">
              <w:rPr>
                <w:rFonts w:ascii="Frutiger LT Com 45 Light" w:hAnsi="Frutiger LT Com 45 Light"/>
              </w:rPr>
              <w:t>Field</w:t>
            </w:r>
          </w:p>
        </w:tc>
        <w:tc>
          <w:tcPr>
            <w:tcW w:w="7444" w:type="dxa"/>
          </w:tcPr>
          <w:p w14:paraId="14A56069" w14:textId="77777777" w:rsidR="003E26DA" w:rsidRPr="00C144D3" w:rsidRDefault="003E26DA" w:rsidP="003E119E">
            <w:pPr>
              <w:rPr>
                <w:rFonts w:ascii="Frutiger LT Com 45 Light" w:hAnsi="Frutiger LT Com 45 Light"/>
              </w:rPr>
            </w:pPr>
            <w:r w:rsidRPr="00C144D3">
              <w:rPr>
                <w:rFonts w:ascii="Frutiger LT Com 45 Light" w:hAnsi="Frutiger LT Com 45 Light"/>
              </w:rPr>
              <w:t>Description</w:t>
            </w:r>
          </w:p>
        </w:tc>
      </w:tr>
      <w:tr w:rsidR="003E26DA" w:rsidRPr="00C144D3" w14:paraId="5A765865" w14:textId="77777777" w:rsidTr="003E119E">
        <w:tc>
          <w:tcPr>
            <w:tcW w:w="2410" w:type="dxa"/>
          </w:tcPr>
          <w:p w14:paraId="1B0A342B" w14:textId="77777777" w:rsidR="003E26DA" w:rsidRPr="00C144D3" w:rsidRDefault="003E26DA" w:rsidP="003E119E">
            <w:pPr>
              <w:rPr>
                <w:rFonts w:ascii="Frutiger LT Com 45 Light" w:hAnsi="Frutiger LT Com 45 Light"/>
              </w:rPr>
            </w:pPr>
            <w:r w:rsidRPr="00C144D3">
              <w:rPr>
                <w:rFonts w:ascii="Frutiger LT Com 45 Light" w:hAnsi="Frutiger LT Com 45 Light"/>
              </w:rPr>
              <w:t>Test Case #</w:t>
            </w:r>
          </w:p>
        </w:tc>
        <w:tc>
          <w:tcPr>
            <w:tcW w:w="7444" w:type="dxa"/>
          </w:tcPr>
          <w:p w14:paraId="71801A1A" w14:textId="6A35AFFE" w:rsidR="003E26DA" w:rsidRPr="00C144D3" w:rsidRDefault="003E26DA" w:rsidP="003E119E">
            <w:pPr>
              <w:rPr>
                <w:rFonts w:ascii="Frutiger LT Com 45 Light" w:hAnsi="Frutiger LT Com 45 Light"/>
              </w:rPr>
            </w:pPr>
            <w:r w:rsidRPr="00C144D3">
              <w:rPr>
                <w:rFonts w:ascii="Frutiger LT Com 45 Light" w:hAnsi="Frutiger LT Com 45 Light"/>
              </w:rPr>
              <w:t>10</w:t>
            </w:r>
          </w:p>
        </w:tc>
      </w:tr>
      <w:tr w:rsidR="003E26DA" w:rsidRPr="00C144D3" w14:paraId="240A2DC3" w14:textId="77777777" w:rsidTr="003E119E">
        <w:tc>
          <w:tcPr>
            <w:tcW w:w="2410" w:type="dxa"/>
          </w:tcPr>
          <w:p w14:paraId="092A0BC3" w14:textId="77777777" w:rsidR="003E26DA" w:rsidRPr="00C144D3" w:rsidRDefault="003E26DA" w:rsidP="003E119E">
            <w:pPr>
              <w:rPr>
                <w:rFonts w:ascii="Frutiger LT Com 45 Light" w:hAnsi="Frutiger LT Com 45 Light"/>
              </w:rPr>
            </w:pPr>
            <w:r w:rsidRPr="00C144D3">
              <w:rPr>
                <w:rFonts w:ascii="Frutiger LT Com 45 Light" w:hAnsi="Frutiger LT Com 45 Light"/>
              </w:rPr>
              <w:t xml:space="preserve">Test </w:t>
            </w:r>
            <w:proofErr w:type="spellStart"/>
            <w:r w:rsidRPr="00C144D3">
              <w:rPr>
                <w:rFonts w:ascii="Frutiger LT Com 45 Light" w:hAnsi="Frutiger LT Com 45 Light"/>
              </w:rPr>
              <w:t>Priority</w:t>
            </w:r>
            <w:proofErr w:type="spellEnd"/>
          </w:p>
        </w:tc>
        <w:tc>
          <w:tcPr>
            <w:tcW w:w="7444" w:type="dxa"/>
          </w:tcPr>
          <w:p w14:paraId="2D11EEFD" w14:textId="77777777" w:rsidR="003E26DA" w:rsidRPr="00C144D3" w:rsidRDefault="003E26DA" w:rsidP="003E119E">
            <w:pPr>
              <w:rPr>
                <w:rFonts w:ascii="Frutiger LT Com 45 Light" w:hAnsi="Frutiger LT Com 45 Light"/>
              </w:rPr>
            </w:pPr>
            <w:r w:rsidRPr="00C144D3">
              <w:rPr>
                <w:rFonts w:ascii="Frutiger LT Com 45 Light" w:hAnsi="Frutiger LT Com 45 Light"/>
              </w:rPr>
              <w:t>1</w:t>
            </w:r>
          </w:p>
        </w:tc>
      </w:tr>
      <w:tr w:rsidR="003E26DA" w:rsidRPr="00C144D3" w14:paraId="110C3BE9" w14:textId="77777777" w:rsidTr="003E119E">
        <w:tc>
          <w:tcPr>
            <w:tcW w:w="2410" w:type="dxa"/>
          </w:tcPr>
          <w:p w14:paraId="358A611D" w14:textId="77777777" w:rsidR="003E26DA" w:rsidRPr="00C144D3" w:rsidRDefault="003E26DA" w:rsidP="003E119E">
            <w:pPr>
              <w:rPr>
                <w:rFonts w:ascii="Frutiger LT Com 45 Light" w:hAnsi="Frutiger LT Com 45 Light"/>
              </w:rPr>
            </w:pPr>
            <w:r w:rsidRPr="00C144D3">
              <w:rPr>
                <w:rFonts w:ascii="Frutiger LT Com 45 Light" w:hAnsi="Frutiger LT Com 45 Light"/>
              </w:rPr>
              <w:t xml:space="preserve">Test </w:t>
            </w:r>
            <w:proofErr w:type="spellStart"/>
            <w:r w:rsidRPr="00C144D3">
              <w:rPr>
                <w:rFonts w:ascii="Frutiger LT Com 45 Light" w:hAnsi="Frutiger LT Com 45 Light"/>
              </w:rPr>
              <w:t>Title</w:t>
            </w:r>
            <w:proofErr w:type="spellEnd"/>
            <w:r w:rsidRPr="00C144D3">
              <w:rPr>
                <w:rFonts w:ascii="Frutiger LT Com 45 Light" w:hAnsi="Frutiger LT Com 45 Light"/>
              </w:rPr>
              <w:t>/</w:t>
            </w:r>
            <w:proofErr w:type="spellStart"/>
            <w:r w:rsidRPr="00C144D3">
              <w:rPr>
                <w:rFonts w:ascii="Frutiger LT Com 45 Light" w:hAnsi="Frutiger LT Com 45 Light"/>
              </w:rPr>
              <w:t>Name</w:t>
            </w:r>
            <w:proofErr w:type="spellEnd"/>
          </w:p>
        </w:tc>
        <w:tc>
          <w:tcPr>
            <w:tcW w:w="7444" w:type="dxa"/>
          </w:tcPr>
          <w:p w14:paraId="18BC761F" w14:textId="4CFCC0C3" w:rsidR="003E26DA" w:rsidRPr="00C144D3" w:rsidRDefault="003E26DA" w:rsidP="003E119E">
            <w:pPr>
              <w:rPr>
                <w:rFonts w:ascii="Frutiger LT Com 45 Light" w:hAnsi="Frutiger LT Com 45 Light"/>
              </w:rPr>
            </w:pPr>
            <w:r w:rsidRPr="00C144D3">
              <w:rPr>
                <w:rFonts w:ascii="Frutiger LT Com 45 Light" w:hAnsi="Frutiger LT Com 45 Light"/>
              </w:rPr>
              <w:t>Verificar subida de archivo individual desde el equipo local.</w:t>
            </w:r>
          </w:p>
        </w:tc>
      </w:tr>
      <w:tr w:rsidR="003E26DA" w:rsidRPr="00C144D3" w14:paraId="13869349" w14:textId="77777777" w:rsidTr="003E119E">
        <w:tc>
          <w:tcPr>
            <w:tcW w:w="2410" w:type="dxa"/>
          </w:tcPr>
          <w:p w14:paraId="1D631969" w14:textId="77777777" w:rsidR="003E26DA" w:rsidRPr="00C144D3" w:rsidRDefault="003E26DA" w:rsidP="003E119E">
            <w:pPr>
              <w:rPr>
                <w:rFonts w:ascii="Frutiger LT Com 45 Light" w:hAnsi="Frutiger LT Com 45 Light"/>
              </w:rPr>
            </w:pPr>
            <w:r w:rsidRPr="00C144D3">
              <w:rPr>
                <w:rFonts w:ascii="Frutiger LT Com 45 Light" w:hAnsi="Frutiger LT Com 45 Light"/>
              </w:rPr>
              <w:t xml:space="preserve">Test </w:t>
            </w:r>
            <w:proofErr w:type="spellStart"/>
            <w:r w:rsidRPr="00C144D3">
              <w:rPr>
                <w:rFonts w:ascii="Frutiger LT Com 45 Light" w:hAnsi="Frutiger LT Com 45 Light"/>
              </w:rPr>
              <w:t>Summary</w:t>
            </w:r>
            <w:proofErr w:type="spellEnd"/>
          </w:p>
        </w:tc>
        <w:tc>
          <w:tcPr>
            <w:tcW w:w="7444" w:type="dxa"/>
          </w:tcPr>
          <w:p w14:paraId="7DD29AB8" w14:textId="482826A8" w:rsidR="003E26DA" w:rsidRPr="00C144D3" w:rsidRDefault="003E26DA" w:rsidP="003E119E">
            <w:pPr>
              <w:rPr>
                <w:rFonts w:ascii="Frutiger LT Com 45 Light" w:hAnsi="Frutiger LT Com 45 Light"/>
              </w:rPr>
            </w:pPr>
            <w:r w:rsidRPr="00C144D3">
              <w:rPr>
                <w:rFonts w:ascii="Frutiger LT Com 45 Light" w:hAnsi="Frutiger LT Com 45 Light"/>
              </w:rPr>
              <w:t>Validar que el sistema permita seleccionar y subir un archivo individual desde el equipo, y que este se guarde correctamente y se visualice en la interfaz.</w:t>
            </w:r>
          </w:p>
        </w:tc>
      </w:tr>
      <w:tr w:rsidR="003E26DA" w:rsidRPr="00C144D3" w14:paraId="774870B4" w14:textId="77777777" w:rsidTr="003E119E">
        <w:tc>
          <w:tcPr>
            <w:tcW w:w="2410" w:type="dxa"/>
          </w:tcPr>
          <w:p w14:paraId="2CCD1689" w14:textId="77777777" w:rsidR="003E26DA" w:rsidRPr="00C144D3" w:rsidRDefault="003E26DA" w:rsidP="003E119E">
            <w:pPr>
              <w:rPr>
                <w:rFonts w:ascii="Frutiger LT Com 45 Light" w:hAnsi="Frutiger LT Com 45 Light"/>
              </w:rPr>
            </w:pPr>
            <w:r w:rsidRPr="00C144D3">
              <w:rPr>
                <w:rFonts w:ascii="Frutiger LT Com 45 Light" w:hAnsi="Frutiger LT Com 45 Light"/>
              </w:rPr>
              <w:t xml:space="preserve">Test </w:t>
            </w:r>
            <w:proofErr w:type="spellStart"/>
            <w:r w:rsidRPr="00C144D3">
              <w:rPr>
                <w:rFonts w:ascii="Frutiger LT Com 45 Light" w:hAnsi="Frutiger LT Com 45 Light"/>
              </w:rPr>
              <w:t>Steps</w:t>
            </w:r>
            <w:proofErr w:type="spellEnd"/>
          </w:p>
        </w:tc>
        <w:tc>
          <w:tcPr>
            <w:tcW w:w="74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26DA" w:rsidRPr="00C144D3" w14:paraId="698D2540" w14:textId="77777777" w:rsidTr="003E119E">
              <w:trPr>
                <w:tblCellSpacing w:w="15" w:type="dxa"/>
              </w:trPr>
              <w:tc>
                <w:tcPr>
                  <w:tcW w:w="0" w:type="auto"/>
                  <w:vAlign w:val="center"/>
                  <w:hideMark/>
                </w:tcPr>
                <w:p w14:paraId="52E65664" w14:textId="77777777" w:rsidR="003E26DA" w:rsidRPr="00C144D3" w:rsidRDefault="003E26DA" w:rsidP="003E119E">
                  <w:pPr>
                    <w:spacing w:after="0" w:line="240" w:lineRule="auto"/>
                    <w:rPr>
                      <w:rFonts w:ascii="Frutiger LT Com 45 Light" w:eastAsia="Times New Roman" w:hAnsi="Frutiger LT Com 45 Light" w:cs="Times New Roman"/>
                      <w:sz w:val="24"/>
                      <w:szCs w:val="24"/>
                      <w:lang w:val="es-419" w:eastAsia="es-419"/>
                    </w:rPr>
                  </w:pPr>
                </w:p>
              </w:tc>
            </w:tr>
          </w:tbl>
          <w:p w14:paraId="66DAE9CE" w14:textId="2ADB2445" w:rsidR="003E26DA" w:rsidRPr="00C144D3" w:rsidRDefault="003E26DA" w:rsidP="003E119E">
            <w:pPr>
              <w:spacing w:after="0"/>
              <w:rPr>
                <w:rFonts w:ascii="Frutiger LT Com 45 Light" w:hAnsi="Frutiger LT Com 45 Light"/>
              </w:rPr>
            </w:pPr>
            <w:r w:rsidRPr="00C144D3">
              <w:rPr>
                <w:rFonts w:ascii="Frutiger LT Com 45 Light" w:hAnsi="Frutiger LT Com 45 Light"/>
              </w:rPr>
              <w:t>1. Iniciar sesión como usuario</w:t>
            </w:r>
            <w:r w:rsidRPr="00C144D3">
              <w:rPr>
                <w:rFonts w:ascii="Frutiger LT Com 45 Light" w:hAnsi="Frutiger LT Com 45 Light"/>
              </w:rPr>
              <w:br/>
              <w:t>2. Navegar a la carpeta</w:t>
            </w:r>
            <w:r w:rsidR="00C144D3" w:rsidRPr="00C144D3">
              <w:rPr>
                <w:rFonts w:ascii="Frutiger LT Com 45 Light" w:hAnsi="Frutiger LT Com 45 Light"/>
              </w:rPr>
              <w:t>.</w:t>
            </w:r>
            <w:r w:rsidRPr="00C144D3">
              <w:rPr>
                <w:rFonts w:ascii="Frutiger LT Com 45 Light" w:hAnsi="Frutiger LT Com 45 Light"/>
              </w:rPr>
              <w:br/>
              <w:t>3. Hacer clic en “Subir archivo”</w:t>
            </w:r>
            <w:r w:rsidRPr="00C144D3">
              <w:rPr>
                <w:rFonts w:ascii="Frutiger LT Com 45 Light" w:hAnsi="Frutiger LT Com 45 Light"/>
              </w:rPr>
              <w:br/>
              <w:t xml:space="preserve">4. Seleccionar un archivo desde el equipo </w:t>
            </w:r>
            <w:r w:rsidRPr="00C144D3">
              <w:rPr>
                <w:rFonts w:ascii="Frutiger LT Com 45 Light" w:hAnsi="Frutiger LT Com 45 Light"/>
              </w:rPr>
              <w:br/>
              <w:t>5. Confirmar la subida</w:t>
            </w:r>
            <w:r w:rsidRPr="00C144D3">
              <w:rPr>
                <w:rFonts w:ascii="Frutiger LT Com 45 Light" w:hAnsi="Frutiger LT Com 45 Light"/>
              </w:rPr>
              <w:br/>
              <w:t>6. Esperar que el proceso termine</w:t>
            </w:r>
            <w:r w:rsidRPr="00C144D3">
              <w:rPr>
                <w:rFonts w:ascii="Frutiger LT Com 45 Light" w:hAnsi="Frutiger LT Com 45 Light"/>
              </w:rPr>
              <w:br/>
              <w:t>7. Verificar que el archivo aparezca en la lista de archivos</w:t>
            </w:r>
          </w:p>
        </w:tc>
      </w:tr>
      <w:tr w:rsidR="003E26DA" w:rsidRPr="00C144D3" w14:paraId="4B14CB7B" w14:textId="77777777" w:rsidTr="003E119E">
        <w:tc>
          <w:tcPr>
            <w:tcW w:w="2410" w:type="dxa"/>
          </w:tcPr>
          <w:p w14:paraId="3118A6AC" w14:textId="77777777" w:rsidR="003E26DA" w:rsidRPr="00C144D3" w:rsidRDefault="003E26DA" w:rsidP="003E119E">
            <w:pPr>
              <w:rPr>
                <w:rFonts w:ascii="Frutiger LT Com 45 Light" w:hAnsi="Frutiger LT Com 45 Light"/>
              </w:rPr>
            </w:pPr>
            <w:r w:rsidRPr="00C144D3">
              <w:rPr>
                <w:rFonts w:ascii="Frutiger LT Com 45 Light" w:hAnsi="Frutiger LT Com 45 Light"/>
              </w:rPr>
              <w:t>Test Data</w:t>
            </w:r>
          </w:p>
        </w:tc>
        <w:tc>
          <w:tcPr>
            <w:tcW w:w="7444" w:type="dxa"/>
          </w:tcPr>
          <w:p w14:paraId="19BEE2F0" w14:textId="35A919BC" w:rsidR="003E26DA" w:rsidRPr="00C144D3" w:rsidRDefault="00C144D3" w:rsidP="003E119E">
            <w:pPr>
              <w:rPr>
                <w:rFonts w:ascii="Frutiger LT Com 45 Light" w:hAnsi="Frutiger LT Com 45 Light"/>
              </w:rPr>
            </w:pPr>
            <w:r w:rsidRPr="00C144D3">
              <w:rPr>
                <w:rFonts w:ascii="Frutiger LT Com 45 Light" w:hAnsi="Frutiger LT Com 45 Light"/>
              </w:rPr>
              <w:t>Archivo subido: Prueba</w:t>
            </w:r>
            <w:r w:rsidRPr="00C144D3">
              <w:rPr>
                <w:rStyle w:val="CdigoHTML"/>
                <w:rFonts w:ascii="Frutiger LT Com 45 Light" w:eastAsiaTheme="minorHAnsi" w:hAnsi="Frutiger LT Com 45 Light"/>
              </w:rPr>
              <w:t>.txt</w:t>
            </w:r>
            <w:r w:rsidRPr="00C144D3">
              <w:rPr>
                <w:rFonts w:ascii="Frutiger LT Com 45 Light" w:hAnsi="Frutiger LT Com 45 Light"/>
              </w:rPr>
              <w:t xml:space="preserve"> (1 KB)</w:t>
            </w:r>
          </w:p>
        </w:tc>
      </w:tr>
      <w:tr w:rsidR="003E26DA" w:rsidRPr="00C144D3" w14:paraId="4378655F" w14:textId="77777777" w:rsidTr="003E119E">
        <w:tc>
          <w:tcPr>
            <w:tcW w:w="2410" w:type="dxa"/>
          </w:tcPr>
          <w:p w14:paraId="77CF13A8" w14:textId="77777777" w:rsidR="003E26DA" w:rsidRPr="00C144D3" w:rsidRDefault="003E26DA" w:rsidP="003E119E">
            <w:pPr>
              <w:rPr>
                <w:rFonts w:ascii="Frutiger LT Com 45 Light" w:hAnsi="Frutiger LT Com 45 Light"/>
              </w:rPr>
            </w:pPr>
            <w:proofErr w:type="spellStart"/>
            <w:r w:rsidRPr="00C144D3">
              <w:rPr>
                <w:rFonts w:ascii="Frutiger LT Com 45 Light" w:hAnsi="Frutiger LT Com 45 Light"/>
              </w:rPr>
              <w:t>Expected</w:t>
            </w:r>
            <w:proofErr w:type="spellEnd"/>
            <w:r w:rsidRPr="00C144D3">
              <w:rPr>
                <w:rFonts w:ascii="Frutiger LT Com 45 Light" w:hAnsi="Frutiger LT Com 45 Light"/>
              </w:rPr>
              <w:t xml:space="preserve"> </w:t>
            </w:r>
            <w:proofErr w:type="spellStart"/>
            <w:r w:rsidRPr="00C144D3">
              <w:rPr>
                <w:rFonts w:ascii="Frutiger LT Com 45 Light" w:hAnsi="Frutiger LT Com 45 Light"/>
              </w:rPr>
              <w:t>Result</w:t>
            </w:r>
            <w:proofErr w:type="spellEnd"/>
          </w:p>
        </w:tc>
        <w:tc>
          <w:tcPr>
            <w:tcW w:w="7444" w:type="dxa"/>
          </w:tcPr>
          <w:p w14:paraId="5E321C66" w14:textId="327DB339" w:rsidR="003E26DA" w:rsidRPr="00C144D3" w:rsidRDefault="00C144D3" w:rsidP="003E119E">
            <w:pPr>
              <w:rPr>
                <w:rFonts w:ascii="Frutiger LT Com 45 Light" w:hAnsi="Frutiger LT Com 45 Light"/>
              </w:rPr>
            </w:pPr>
            <w:r w:rsidRPr="00C144D3">
              <w:rPr>
                <w:rFonts w:ascii="Frutiger LT Com 45 Light" w:hAnsi="Frutiger LT Com 45 Light"/>
              </w:rPr>
              <w:t>El sistema debe:</w:t>
            </w:r>
            <w:r w:rsidRPr="00C144D3">
              <w:rPr>
                <w:rFonts w:ascii="Frutiger LT Com 45 Light" w:hAnsi="Frutiger LT Com 45 Light"/>
              </w:rPr>
              <w:br/>
              <w:t>- Aceptar el archivo</w:t>
            </w:r>
            <w:r w:rsidRPr="00C144D3">
              <w:rPr>
                <w:rFonts w:ascii="Frutiger LT Com 45 Light" w:hAnsi="Frutiger LT Com 45 Light"/>
              </w:rPr>
              <w:br/>
              <w:t>- Subirlo sin errores</w:t>
            </w:r>
            <w:r w:rsidRPr="00C144D3">
              <w:rPr>
                <w:rFonts w:ascii="Frutiger LT Com 45 Light" w:hAnsi="Frutiger LT Com 45 Light"/>
              </w:rPr>
              <w:br/>
              <w:t>- Guardarlo con su nombre original</w:t>
            </w:r>
            <w:r w:rsidRPr="00C144D3">
              <w:rPr>
                <w:rFonts w:ascii="Frutiger LT Com 45 Light" w:hAnsi="Frutiger LT Com 45 Light"/>
              </w:rPr>
              <w:br/>
              <w:t>- Registrar tamaño, tipo, fecha</w:t>
            </w:r>
            <w:r w:rsidRPr="00C144D3">
              <w:rPr>
                <w:rFonts w:ascii="Frutiger LT Com 45 Light" w:hAnsi="Frutiger LT Com 45 Light"/>
              </w:rPr>
              <w:br/>
              <w:t>- Mostrarlo inmediatamente en la vista actual</w:t>
            </w:r>
          </w:p>
        </w:tc>
      </w:tr>
      <w:tr w:rsidR="003E26DA" w:rsidRPr="00C144D3" w14:paraId="4556AAFA" w14:textId="77777777" w:rsidTr="003E119E">
        <w:tc>
          <w:tcPr>
            <w:tcW w:w="2410" w:type="dxa"/>
          </w:tcPr>
          <w:p w14:paraId="7CD5D210" w14:textId="77777777" w:rsidR="003E26DA" w:rsidRPr="00C144D3" w:rsidRDefault="003E26DA" w:rsidP="003E119E">
            <w:pPr>
              <w:rPr>
                <w:rFonts w:ascii="Frutiger LT Com 45 Light" w:hAnsi="Frutiger LT Com 45 Light"/>
              </w:rPr>
            </w:pPr>
            <w:r w:rsidRPr="00C144D3">
              <w:rPr>
                <w:rFonts w:ascii="Frutiger LT Com 45 Light" w:hAnsi="Frutiger LT Com 45 Light"/>
              </w:rPr>
              <w:t xml:space="preserve">Actual </w:t>
            </w:r>
            <w:proofErr w:type="spellStart"/>
            <w:r w:rsidRPr="00C144D3">
              <w:rPr>
                <w:rFonts w:ascii="Frutiger LT Com 45 Light" w:hAnsi="Frutiger LT Com 45 Light"/>
              </w:rPr>
              <w:t>Result</w:t>
            </w:r>
            <w:proofErr w:type="spellEnd"/>
          </w:p>
        </w:tc>
        <w:tc>
          <w:tcPr>
            <w:tcW w:w="7444" w:type="dxa"/>
          </w:tcPr>
          <w:p w14:paraId="31E8A6E0" w14:textId="1F0137EF" w:rsidR="003E26DA" w:rsidRPr="00C144D3" w:rsidRDefault="00C144D3" w:rsidP="003E119E">
            <w:pPr>
              <w:rPr>
                <w:rFonts w:ascii="Frutiger LT Com 45 Light" w:hAnsi="Frutiger LT Com 45 Light"/>
              </w:rPr>
            </w:pPr>
            <w:r>
              <w:rPr>
                <w:rFonts w:ascii="Frutiger LT Com 45 Light" w:hAnsi="Frutiger LT Com 45 Light"/>
              </w:rPr>
              <w:t xml:space="preserve">El archivo sube correctamente y se </w:t>
            </w:r>
            <w:r w:rsidRPr="00C144D3">
              <w:rPr>
                <w:rFonts w:ascii="Frutiger LT Com 45 Light" w:hAnsi="Frutiger LT Com 45 Light"/>
              </w:rPr>
              <w:t>puede</w:t>
            </w:r>
            <w:r>
              <w:rPr>
                <w:rFonts w:ascii="Frutiger LT Com 45 Light" w:hAnsi="Frutiger LT Com 45 Light"/>
              </w:rPr>
              <w:t xml:space="preserve"> visualizar en la interfaz.</w:t>
            </w:r>
          </w:p>
        </w:tc>
      </w:tr>
      <w:tr w:rsidR="003E26DA" w:rsidRPr="00C144D3" w14:paraId="3B434B26" w14:textId="77777777" w:rsidTr="003E119E">
        <w:tc>
          <w:tcPr>
            <w:tcW w:w="2410" w:type="dxa"/>
          </w:tcPr>
          <w:p w14:paraId="28EA1D3A" w14:textId="77777777" w:rsidR="003E26DA" w:rsidRPr="00C144D3" w:rsidRDefault="003E26DA" w:rsidP="003E119E">
            <w:pPr>
              <w:rPr>
                <w:rFonts w:ascii="Frutiger LT Com 45 Light" w:hAnsi="Frutiger LT Com 45 Light"/>
              </w:rPr>
            </w:pPr>
            <w:r w:rsidRPr="00C144D3">
              <w:rPr>
                <w:rFonts w:ascii="Frutiger LT Com 45 Light" w:hAnsi="Frutiger LT Com 45 Light"/>
              </w:rPr>
              <w:t>Status</w:t>
            </w:r>
          </w:p>
        </w:tc>
        <w:tc>
          <w:tcPr>
            <w:tcW w:w="7444" w:type="dxa"/>
          </w:tcPr>
          <w:p w14:paraId="386FFCD5" w14:textId="6002C92C" w:rsidR="003E26DA" w:rsidRPr="00C144D3" w:rsidRDefault="00C144D3" w:rsidP="003E119E">
            <w:pPr>
              <w:rPr>
                <w:rFonts w:ascii="Frutiger LT Com 45 Light" w:hAnsi="Frutiger LT Com 45 Light"/>
              </w:rPr>
            </w:pPr>
            <w:r>
              <w:rPr>
                <w:rFonts w:ascii="Frutiger LT Com 45 Light" w:hAnsi="Frutiger LT Com 45 Light"/>
              </w:rPr>
              <w:t>Funcional.</w:t>
            </w:r>
          </w:p>
        </w:tc>
      </w:tr>
      <w:tr w:rsidR="003E26DA" w:rsidRPr="00C144D3" w14:paraId="1BF43146" w14:textId="77777777" w:rsidTr="003E119E">
        <w:tc>
          <w:tcPr>
            <w:tcW w:w="2410" w:type="dxa"/>
          </w:tcPr>
          <w:p w14:paraId="1FA6CD7E" w14:textId="77777777" w:rsidR="003E26DA" w:rsidRPr="00C144D3" w:rsidRDefault="003E26DA" w:rsidP="003E119E">
            <w:pPr>
              <w:rPr>
                <w:rFonts w:ascii="Frutiger LT Com 45 Light" w:hAnsi="Frutiger LT Com 45 Light"/>
              </w:rPr>
            </w:pPr>
            <w:proofErr w:type="spellStart"/>
            <w:r w:rsidRPr="00C144D3">
              <w:rPr>
                <w:rFonts w:ascii="Frutiger LT Com 45 Light" w:hAnsi="Frutiger LT Com 45 Light"/>
              </w:rPr>
              <w:t>Pre-condition</w:t>
            </w:r>
            <w:proofErr w:type="spellEnd"/>
          </w:p>
        </w:tc>
        <w:tc>
          <w:tcPr>
            <w:tcW w:w="7444" w:type="dxa"/>
          </w:tcPr>
          <w:p w14:paraId="3D4C3AAB" w14:textId="59D9048A" w:rsidR="00C144D3" w:rsidRDefault="00C144D3" w:rsidP="003E119E">
            <w:pPr>
              <w:rPr>
                <w:rFonts w:ascii="Frutiger LT Com 45 Light" w:hAnsi="Frutiger LT Com 45 Light"/>
              </w:rPr>
            </w:pPr>
            <w:r>
              <w:rPr>
                <w:rFonts w:ascii="Frutiger LT Com 45 Light" w:hAnsi="Frutiger LT Com 45 Light"/>
              </w:rPr>
              <w:t>-</w:t>
            </w:r>
            <w:r w:rsidRPr="00C144D3">
              <w:rPr>
                <w:rFonts w:ascii="Frutiger LT Com 45 Light" w:hAnsi="Frutiger LT Com 45 Light"/>
              </w:rPr>
              <w:t xml:space="preserve">Usuario autenticado y ubicado en una carpeta válida. </w:t>
            </w:r>
          </w:p>
          <w:p w14:paraId="5D2628B3" w14:textId="30737EED" w:rsidR="003E26DA" w:rsidRPr="00C144D3" w:rsidRDefault="00C144D3" w:rsidP="003E119E">
            <w:pPr>
              <w:rPr>
                <w:rFonts w:ascii="Frutiger LT Com 45 Light" w:hAnsi="Frutiger LT Com 45 Light"/>
              </w:rPr>
            </w:pPr>
            <w:r>
              <w:rPr>
                <w:rFonts w:ascii="Frutiger LT Com 45 Light" w:hAnsi="Frutiger LT Com 45 Light"/>
              </w:rPr>
              <w:t>-</w:t>
            </w:r>
            <w:r w:rsidRPr="00C144D3">
              <w:rPr>
                <w:rFonts w:ascii="Frutiger LT Com 45 Light" w:hAnsi="Frutiger LT Com 45 Light"/>
              </w:rPr>
              <w:t>Archivo disponible en el equipo.</w:t>
            </w:r>
          </w:p>
        </w:tc>
      </w:tr>
      <w:tr w:rsidR="003E26DA" w:rsidRPr="00C144D3" w14:paraId="07EAAA36" w14:textId="77777777" w:rsidTr="003E119E">
        <w:tc>
          <w:tcPr>
            <w:tcW w:w="2410" w:type="dxa"/>
          </w:tcPr>
          <w:p w14:paraId="02130088" w14:textId="77777777" w:rsidR="003E26DA" w:rsidRPr="00C144D3" w:rsidRDefault="003E26DA" w:rsidP="003E119E">
            <w:pPr>
              <w:rPr>
                <w:rFonts w:ascii="Frutiger LT Com 45 Light" w:hAnsi="Frutiger LT Com 45 Light"/>
              </w:rPr>
            </w:pPr>
            <w:proofErr w:type="spellStart"/>
            <w:r w:rsidRPr="00C144D3">
              <w:rPr>
                <w:rFonts w:ascii="Frutiger LT Com 45 Light" w:hAnsi="Frutiger LT Com 45 Light"/>
              </w:rPr>
              <w:t>Post-condition</w:t>
            </w:r>
            <w:proofErr w:type="spellEnd"/>
          </w:p>
        </w:tc>
        <w:tc>
          <w:tcPr>
            <w:tcW w:w="7444" w:type="dxa"/>
          </w:tcPr>
          <w:p w14:paraId="2E081A6E" w14:textId="3A175D71" w:rsidR="003E26DA" w:rsidRPr="00C144D3" w:rsidRDefault="00C144D3" w:rsidP="003E119E">
            <w:pPr>
              <w:rPr>
                <w:rFonts w:ascii="Frutiger LT Com 45 Light" w:hAnsi="Frutiger LT Com 45 Light"/>
              </w:rPr>
            </w:pPr>
            <w:r w:rsidRPr="00C144D3">
              <w:rPr>
                <w:rFonts w:ascii="Frutiger LT Com 45 Light" w:hAnsi="Frutiger LT Com 45 Light"/>
              </w:rPr>
              <w:t>El archivo debe estar disponible para ser visualizado, descargado, eliminado o compartido.</w:t>
            </w:r>
          </w:p>
        </w:tc>
      </w:tr>
      <w:tr w:rsidR="003E26DA" w:rsidRPr="00C144D3" w14:paraId="5B8386F2" w14:textId="77777777" w:rsidTr="003E119E">
        <w:tc>
          <w:tcPr>
            <w:tcW w:w="2410" w:type="dxa"/>
          </w:tcPr>
          <w:p w14:paraId="50907F3B" w14:textId="77777777" w:rsidR="003E26DA" w:rsidRPr="00C144D3" w:rsidRDefault="003E26DA" w:rsidP="003E119E">
            <w:pPr>
              <w:rPr>
                <w:rFonts w:ascii="Frutiger LT Com 45 Light" w:hAnsi="Frutiger LT Com 45 Light"/>
              </w:rPr>
            </w:pPr>
            <w:r w:rsidRPr="00C144D3">
              <w:rPr>
                <w:rFonts w:ascii="Frutiger LT Com 45 Light" w:hAnsi="Frutiger LT Com 45 Light"/>
              </w:rPr>
              <w:t>Notes/</w:t>
            </w:r>
            <w:proofErr w:type="spellStart"/>
            <w:r w:rsidRPr="00C144D3">
              <w:rPr>
                <w:rFonts w:ascii="Frutiger LT Com 45 Light" w:hAnsi="Frutiger LT Com 45 Light"/>
              </w:rPr>
              <w:t>Comments</w:t>
            </w:r>
            <w:proofErr w:type="spellEnd"/>
          </w:p>
        </w:tc>
        <w:tc>
          <w:tcPr>
            <w:tcW w:w="7444" w:type="dxa"/>
          </w:tcPr>
          <w:p w14:paraId="526DDB51" w14:textId="69510AE4" w:rsidR="003E26DA" w:rsidRPr="00C144D3" w:rsidRDefault="00C144D3" w:rsidP="003E119E">
            <w:pPr>
              <w:rPr>
                <w:rFonts w:ascii="Frutiger LT Com 45 Light" w:hAnsi="Frutiger LT Com 45 Light"/>
              </w:rPr>
            </w:pPr>
            <w:r w:rsidRPr="000E5756">
              <w:rPr>
                <w:rFonts w:ascii="Frutiger LT Com 45 Light" w:hAnsi="Frutiger LT Com 45 Light"/>
                <w:b/>
              </w:rPr>
              <w:t>Si</w:t>
            </w:r>
            <w:r w:rsidRPr="00C144D3">
              <w:rPr>
                <w:rFonts w:ascii="Frutiger LT Com 45 Light" w:hAnsi="Frutiger LT Com 45 Light"/>
              </w:rPr>
              <w:t xml:space="preserve"> es transacción.</w:t>
            </w:r>
          </w:p>
        </w:tc>
      </w:tr>
    </w:tbl>
    <w:p w14:paraId="19439469" w14:textId="1DBC101C" w:rsidR="003E26DA" w:rsidRDefault="003E26DA" w:rsidP="00945812">
      <w:pPr>
        <w:rPr>
          <w:rFonts w:ascii="Frutiger LT Com 45 Light" w:hAnsi="Frutiger LT Com 45 Light"/>
        </w:rPr>
      </w:pPr>
    </w:p>
    <w:p w14:paraId="52C2B69F" w14:textId="12E4D14C" w:rsidR="00C144D3" w:rsidRDefault="00C144D3" w:rsidP="00945812">
      <w:pPr>
        <w:rPr>
          <w:rFonts w:ascii="Frutiger LT Com 45 Light" w:hAnsi="Frutiger LT Com 45 Light"/>
        </w:rPr>
      </w:pPr>
    </w:p>
    <w:p w14:paraId="6F3E1AC9" w14:textId="3C968A7B" w:rsidR="00C144D3" w:rsidRDefault="00C144D3" w:rsidP="00945812">
      <w:pPr>
        <w:rPr>
          <w:rFonts w:ascii="Frutiger LT Com 45 Light" w:hAnsi="Frutiger LT Com 45 Light"/>
        </w:rPr>
      </w:pPr>
    </w:p>
    <w:p w14:paraId="764B5517" w14:textId="430C4D57" w:rsidR="00C144D3" w:rsidRDefault="00C144D3" w:rsidP="00945812">
      <w:pPr>
        <w:rPr>
          <w:rFonts w:ascii="Frutiger LT Com 45 Light" w:hAnsi="Frutiger LT Com 45 Light"/>
        </w:rPr>
      </w:pPr>
    </w:p>
    <w:p w14:paraId="49FFD15B" w14:textId="760F6639" w:rsidR="00C144D3" w:rsidRDefault="00C144D3" w:rsidP="00945812">
      <w:pPr>
        <w:rPr>
          <w:rFonts w:ascii="Frutiger LT Com 45 Light" w:hAnsi="Frutiger LT Com 45 Light"/>
        </w:rPr>
      </w:pPr>
    </w:p>
    <w:p w14:paraId="47D19490" w14:textId="4E3D3BE4" w:rsidR="00C144D3" w:rsidRDefault="00C144D3" w:rsidP="00945812">
      <w:pPr>
        <w:rPr>
          <w:rFonts w:ascii="Frutiger LT Com 45 Light" w:hAnsi="Frutiger LT Com 45 Light"/>
        </w:rPr>
      </w:pPr>
    </w:p>
    <w:p w14:paraId="1E2F8308" w14:textId="1FC27E49" w:rsidR="00C144D3" w:rsidRDefault="00C144D3" w:rsidP="00945812">
      <w:pPr>
        <w:rPr>
          <w:rFonts w:ascii="Frutiger LT Com 45 Light" w:hAnsi="Frutiger LT Com 45 Light"/>
        </w:rPr>
      </w:pPr>
    </w:p>
    <w:p w14:paraId="037368BA" w14:textId="7D854F81" w:rsidR="00C144D3" w:rsidRDefault="00C144D3" w:rsidP="00945812">
      <w:pPr>
        <w:rPr>
          <w:rFonts w:ascii="Frutiger LT Com 45 Light" w:hAnsi="Frutiger LT Com 45 Light"/>
        </w:rPr>
      </w:pPr>
    </w:p>
    <w:p w14:paraId="7E4800F2" w14:textId="2B593223" w:rsidR="00C144D3" w:rsidRDefault="00C144D3" w:rsidP="00945812">
      <w:pPr>
        <w:rPr>
          <w:rFonts w:ascii="Frutiger LT Com 45 Light" w:hAnsi="Frutiger LT Com 45 Light"/>
        </w:rPr>
      </w:pPr>
    </w:p>
    <w:p w14:paraId="17E523B0" w14:textId="4C96C88A" w:rsidR="00C144D3" w:rsidRDefault="00C144D3" w:rsidP="00945812">
      <w:pPr>
        <w:rPr>
          <w:rFonts w:ascii="Frutiger LT Com 45 Light" w:hAnsi="Frutiger LT Com 45 Light"/>
        </w:rPr>
      </w:pPr>
    </w:p>
    <w:p w14:paraId="1DDF64D6" w14:textId="49BB5727" w:rsidR="00C144D3" w:rsidRPr="00070809" w:rsidRDefault="00C144D3" w:rsidP="00C144D3">
      <w:pPr>
        <w:pStyle w:val="Ttulo2"/>
        <w:spacing w:before="0" w:after="0"/>
        <w:rPr>
          <w:rFonts w:ascii="Frutiger LT Com 45 Light" w:hAnsi="Frutiger LT Com 45 Light"/>
        </w:rPr>
      </w:pPr>
      <w:r w:rsidRPr="00070809">
        <w:rPr>
          <w:rFonts w:ascii="Frutiger LT Com 45 Light" w:hAnsi="Frutiger LT Com 45 Light"/>
        </w:rPr>
        <w:lastRenderedPageBreak/>
        <w:t>Test case #</w:t>
      </w:r>
      <w:r>
        <w:rPr>
          <w:rFonts w:ascii="Frutiger LT Com 45 Light" w:hAnsi="Frutiger LT Com 45 Light"/>
        </w:rPr>
        <w:t>11</w:t>
      </w:r>
      <w:r w:rsidRPr="00070809">
        <w:rPr>
          <w:rFonts w:ascii="Frutiger LT Com 45 Light" w:hAnsi="Frutiger LT Com 45 Light"/>
        </w:rPr>
        <w:t>:</w:t>
      </w:r>
      <w:r>
        <w:rPr>
          <w:rFonts w:ascii="Frutiger LT Com 45 Light" w:hAnsi="Frutiger LT Com 45 Light"/>
        </w:rPr>
        <w:t xml:space="preserve"> buscar</w:t>
      </w:r>
    </w:p>
    <w:tbl>
      <w:tblPr>
        <w:tblStyle w:val="WSI-Table"/>
        <w:tblW w:w="0" w:type="auto"/>
        <w:tblLook w:val="04A0" w:firstRow="1" w:lastRow="0" w:firstColumn="1" w:lastColumn="0" w:noHBand="0" w:noVBand="1"/>
      </w:tblPr>
      <w:tblGrid>
        <w:gridCol w:w="2410"/>
        <w:gridCol w:w="7444"/>
      </w:tblGrid>
      <w:tr w:rsidR="00C144D3" w:rsidRPr="00C144D3" w14:paraId="6DAAA879" w14:textId="77777777" w:rsidTr="003E119E">
        <w:trPr>
          <w:cnfStyle w:val="100000000000" w:firstRow="1" w:lastRow="0" w:firstColumn="0" w:lastColumn="0" w:oddVBand="0" w:evenVBand="0" w:oddHBand="0" w:evenHBand="0" w:firstRowFirstColumn="0" w:firstRowLastColumn="0" w:lastRowFirstColumn="0" w:lastRowLastColumn="0"/>
        </w:trPr>
        <w:tc>
          <w:tcPr>
            <w:tcW w:w="2410" w:type="dxa"/>
          </w:tcPr>
          <w:p w14:paraId="1E2C2A9B" w14:textId="77777777" w:rsidR="00C144D3" w:rsidRPr="00C144D3" w:rsidRDefault="00C144D3" w:rsidP="003E119E">
            <w:pPr>
              <w:rPr>
                <w:rFonts w:ascii="Frutiger LT Com 45 Light" w:hAnsi="Frutiger LT Com 45 Light"/>
              </w:rPr>
            </w:pPr>
            <w:r w:rsidRPr="00C144D3">
              <w:rPr>
                <w:rFonts w:ascii="Frutiger LT Com 45 Light" w:hAnsi="Frutiger LT Com 45 Light"/>
              </w:rPr>
              <w:t>Field</w:t>
            </w:r>
          </w:p>
        </w:tc>
        <w:tc>
          <w:tcPr>
            <w:tcW w:w="7444" w:type="dxa"/>
          </w:tcPr>
          <w:p w14:paraId="1F6B2D04" w14:textId="77777777" w:rsidR="00C144D3" w:rsidRPr="00C144D3" w:rsidRDefault="00C144D3" w:rsidP="003E119E">
            <w:pPr>
              <w:rPr>
                <w:rFonts w:ascii="Frutiger LT Com 45 Light" w:hAnsi="Frutiger LT Com 45 Light"/>
              </w:rPr>
            </w:pPr>
            <w:r w:rsidRPr="00C144D3">
              <w:rPr>
                <w:rFonts w:ascii="Frutiger LT Com 45 Light" w:hAnsi="Frutiger LT Com 45 Light"/>
              </w:rPr>
              <w:t>Description</w:t>
            </w:r>
          </w:p>
        </w:tc>
      </w:tr>
      <w:tr w:rsidR="00C144D3" w:rsidRPr="00C144D3" w14:paraId="27711025" w14:textId="77777777" w:rsidTr="003E119E">
        <w:tc>
          <w:tcPr>
            <w:tcW w:w="2410" w:type="dxa"/>
          </w:tcPr>
          <w:p w14:paraId="470E28BC" w14:textId="77777777" w:rsidR="00C144D3" w:rsidRPr="00C144D3" w:rsidRDefault="00C144D3" w:rsidP="003E119E">
            <w:pPr>
              <w:rPr>
                <w:rFonts w:ascii="Frutiger LT Com 45 Light" w:hAnsi="Frutiger LT Com 45 Light"/>
              </w:rPr>
            </w:pPr>
            <w:r w:rsidRPr="00C144D3">
              <w:rPr>
                <w:rFonts w:ascii="Frutiger LT Com 45 Light" w:hAnsi="Frutiger LT Com 45 Light"/>
              </w:rPr>
              <w:t>Test Case #</w:t>
            </w:r>
          </w:p>
        </w:tc>
        <w:tc>
          <w:tcPr>
            <w:tcW w:w="7444" w:type="dxa"/>
          </w:tcPr>
          <w:p w14:paraId="053D9B07" w14:textId="54177194" w:rsidR="00C144D3" w:rsidRPr="00C144D3" w:rsidRDefault="00C144D3" w:rsidP="003E119E">
            <w:pPr>
              <w:rPr>
                <w:rFonts w:ascii="Frutiger LT Com 45 Light" w:hAnsi="Frutiger LT Com 45 Light"/>
              </w:rPr>
            </w:pPr>
            <w:r>
              <w:rPr>
                <w:rFonts w:ascii="Frutiger LT Com 45 Light" w:hAnsi="Frutiger LT Com 45 Light"/>
              </w:rPr>
              <w:t>11</w:t>
            </w:r>
          </w:p>
        </w:tc>
      </w:tr>
      <w:tr w:rsidR="00C144D3" w:rsidRPr="00C144D3" w14:paraId="3DB621BD" w14:textId="77777777" w:rsidTr="003E119E">
        <w:tc>
          <w:tcPr>
            <w:tcW w:w="2410" w:type="dxa"/>
          </w:tcPr>
          <w:p w14:paraId="3785228D" w14:textId="77777777" w:rsidR="00C144D3" w:rsidRPr="00C144D3" w:rsidRDefault="00C144D3" w:rsidP="003E119E">
            <w:pPr>
              <w:rPr>
                <w:rFonts w:ascii="Frutiger LT Com 45 Light" w:hAnsi="Frutiger LT Com 45 Light"/>
              </w:rPr>
            </w:pPr>
            <w:r w:rsidRPr="00C144D3">
              <w:rPr>
                <w:rFonts w:ascii="Frutiger LT Com 45 Light" w:hAnsi="Frutiger LT Com 45 Light"/>
              </w:rPr>
              <w:t xml:space="preserve">Test </w:t>
            </w:r>
            <w:proofErr w:type="spellStart"/>
            <w:r w:rsidRPr="00C144D3">
              <w:rPr>
                <w:rFonts w:ascii="Frutiger LT Com 45 Light" w:hAnsi="Frutiger LT Com 45 Light"/>
              </w:rPr>
              <w:t>Priority</w:t>
            </w:r>
            <w:proofErr w:type="spellEnd"/>
          </w:p>
        </w:tc>
        <w:tc>
          <w:tcPr>
            <w:tcW w:w="7444" w:type="dxa"/>
          </w:tcPr>
          <w:p w14:paraId="098B3D2A" w14:textId="226D1A87" w:rsidR="00C144D3" w:rsidRPr="00C144D3" w:rsidRDefault="00C144D3" w:rsidP="003E119E">
            <w:pPr>
              <w:rPr>
                <w:rFonts w:ascii="Frutiger LT Com 45 Light" w:hAnsi="Frutiger LT Com 45 Light"/>
              </w:rPr>
            </w:pPr>
            <w:r>
              <w:rPr>
                <w:rFonts w:ascii="Frutiger LT Com 45 Light" w:hAnsi="Frutiger LT Com 45 Light"/>
              </w:rPr>
              <w:t>1</w:t>
            </w:r>
          </w:p>
        </w:tc>
      </w:tr>
      <w:tr w:rsidR="00C144D3" w:rsidRPr="00C144D3" w14:paraId="61E1D20D" w14:textId="77777777" w:rsidTr="003E119E">
        <w:tc>
          <w:tcPr>
            <w:tcW w:w="2410" w:type="dxa"/>
          </w:tcPr>
          <w:p w14:paraId="0F393351" w14:textId="77777777" w:rsidR="00C144D3" w:rsidRPr="00C144D3" w:rsidRDefault="00C144D3" w:rsidP="003E119E">
            <w:pPr>
              <w:rPr>
                <w:rFonts w:ascii="Frutiger LT Com 45 Light" w:hAnsi="Frutiger LT Com 45 Light"/>
              </w:rPr>
            </w:pPr>
            <w:r w:rsidRPr="00C144D3">
              <w:rPr>
                <w:rFonts w:ascii="Frutiger LT Com 45 Light" w:hAnsi="Frutiger LT Com 45 Light"/>
              </w:rPr>
              <w:t xml:space="preserve">Test </w:t>
            </w:r>
            <w:proofErr w:type="spellStart"/>
            <w:r w:rsidRPr="00C144D3">
              <w:rPr>
                <w:rFonts w:ascii="Frutiger LT Com 45 Light" w:hAnsi="Frutiger LT Com 45 Light"/>
              </w:rPr>
              <w:t>Title</w:t>
            </w:r>
            <w:proofErr w:type="spellEnd"/>
            <w:r w:rsidRPr="00C144D3">
              <w:rPr>
                <w:rFonts w:ascii="Frutiger LT Com 45 Light" w:hAnsi="Frutiger LT Com 45 Light"/>
              </w:rPr>
              <w:t>/</w:t>
            </w:r>
            <w:proofErr w:type="spellStart"/>
            <w:r w:rsidRPr="00C144D3">
              <w:rPr>
                <w:rFonts w:ascii="Frutiger LT Com 45 Light" w:hAnsi="Frutiger LT Com 45 Light"/>
              </w:rPr>
              <w:t>Name</w:t>
            </w:r>
            <w:proofErr w:type="spellEnd"/>
          </w:p>
        </w:tc>
        <w:tc>
          <w:tcPr>
            <w:tcW w:w="7444" w:type="dxa"/>
          </w:tcPr>
          <w:p w14:paraId="2072743B" w14:textId="7EB57AA4" w:rsidR="00C144D3" w:rsidRPr="00C144D3" w:rsidRDefault="00C144D3" w:rsidP="003E119E">
            <w:pPr>
              <w:rPr>
                <w:rFonts w:ascii="Frutiger LT Com 45 Light" w:hAnsi="Frutiger LT Com 45 Light"/>
              </w:rPr>
            </w:pPr>
            <w:r>
              <w:rPr>
                <w:rFonts w:ascii="Frutiger LT Com 45 Light" w:hAnsi="Frutiger LT Com 45 Light"/>
              </w:rPr>
              <w:t>n/a</w:t>
            </w:r>
          </w:p>
        </w:tc>
      </w:tr>
      <w:tr w:rsidR="00C144D3" w:rsidRPr="00C144D3" w14:paraId="31159D40" w14:textId="77777777" w:rsidTr="003E119E">
        <w:tc>
          <w:tcPr>
            <w:tcW w:w="2410" w:type="dxa"/>
          </w:tcPr>
          <w:p w14:paraId="2F4415AA" w14:textId="77777777" w:rsidR="00C144D3" w:rsidRPr="00C144D3" w:rsidRDefault="00C144D3" w:rsidP="003E119E">
            <w:pPr>
              <w:rPr>
                <w:rFonts w:ascii="Frutiger LT Com 45 Light" w:hAnsi="Frutiger LT Com 45 Light"/>
              </w:rPr>
            </w:pPr>
            <w:r w:rsidRPr="00C144D3">
              <w:rPr>
                <w:rFonts w:ascii="Frutiger LT Com 45 Light" w:hAnsi="Frutiger LT Com 45 Light"/>
              </w:rPr>
              <w:t xml:space="preserve">Test </w:t>
            </w:r>
            <w:proofErr w:type="spellStart"/>
            <w:r w:rsidRPr="00C144D3">
              <w:rPr>
                <w:rFonts w:ascii="Frutiger LT Com 45 Light" w:hAnsi="Frutiger LT Com 45 Light"/>
              </w:rPr>
              <w:t>Summary</w:t>
            </w:r>
            <w:proofErr w:type="spellEnd"/>
          </w:p>
        </w:tc>
        <w:tc>
          <w:tcPr>
            <w:tcW w:w="7444" w:type="dxa"/>
          </w:tcPr>
          <w:p w14:paraId="61FFE589" w14:textId="5D2C0753" w:rsidR="00C144D3" w:rsidRPr="00C144D3" w:rsidRDefault="00C144D3" w:rsidP="003E119E">
            <w:pPr>
              <w:rPr>
                <w:rFonts w:ascii="Frutiger LT Com 45 Light" w:hAnsi="Frutiger LT Com 45 Light"/>
              </w:rPr>
            </w:pPr>
            <w:r>
              <w:rPr>
                <w:rFonts w:ascii="Frutiger LT Com 45 Light" w:hAnsi="Frutiger LT Com 45 Light"/>
              </w:rPr>
              <w:t>n/a</w:t>
            </w:r>
          </w:p>
        </w:tc>
      </w:tr>
      <w:tr w:rsidR="00C144D3" w:rsidRPr="00C144D3" w14:paraId="10C05C25" w14:textId="77777777" w:rsidTr="003E119E">
        <w:tc>
          <w:tcPr>
            <w:tcW w:w="2410" w:type="dxa"/>
          </w:tcPr>
          <w:p w14:paraId="253E69FB" w14:textId="77777777" w:rsidR="00C144D3" w:rsidRPr="00C144D3" w:rsidRDefault="00C144D3" w:rsidP="003E119E">
            <w:pPr>
              <w:rPr>
                <w:rFonts w:ascii="Frutiger LT Com 45 Light" w:hAnsi="Frutiger LT Com 45 Light"/>
              </w:rPr>
            </w:pPr>
            <w:r w:rsidRPr="00C144D3">
              <w:rPr>
                <w:rFonts w:ascii="Frutiger LT Com 45 Light" w:hAnsi="Frutiger LT Com 45 Light"/>
              </w:rPr>
              <w:t xml:space="preserve">Test </w:t>
            </w:r>
            <w:proofErr w:type="spellStart"/>
            <w:r w:rsidRPr="00C144D3">
              <w:rPr>
                <w:rFonts w:ascii="Frutiger LT Com 45 Light" w:hAnsi="Frutiger LT Com 45 Light"/>
              </w:rPr>
              <w:t>Steps</w:t>
            </w:r>
            <w:proofErr w:type="spellEnd"/>
          </w:p>
        </w:tc>
        <w:tc>
          <w:tcPr>
            <w:tcW w:w="74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44D3" w:rsidRPr="00C144D3" w14:paraId="210B7571" w14:textId="77777777" w:rsidTr="003E119E">
              <w:trPr>
                <w:tblCellSpacing w:w="15" w:type="dxa"/>
              </w:trPr>
              <w:tc>
                <w:tcPr>
                  <w:tcW w:w="0" w:type="auto"/>
                  <w:vAlign w:val="center"/>
                  <w:hideMark/>
                </w:tcPr>
                <w:p w14:paraId="667491D5" w14:textId="77777777" w:rsidR="00C144D3" w:rsidRPr="00C144D3" w:rsidRDefault="00C144D3" w:rsidP="003E119E">
                  <w:pPr>
                    <w:spacing w:after="0" w:line="240" w:lineRule="auto"/>
                    <w:rPr>
                      <w:rFonts w:ascii="Frutiger LT Com 45 Light" w:eastAsia="Times New Roman" w:hAnsi="Frutiger LT Com 45 Light" w:cs="Times New Roman"/>
                      <w:sz w:val="24"/>
                      <w:szCs w:val="24"/>
                      <w:lang w:val="es-419" w:eastAsia="es-419"/>
                    </w:rPr>
                  </w:pPr>
                </w:p>
              </w:tc>
            </w:tr>
          </w:tbl>
          <w:p w14:paraId="4FA53A74" w14:textId="399C34A8" w:rsidR="00C144D3" w:rsidRPr="00C144D3" w:rsidRDefault="00C144D3" w:rsidP="003E119E">
            <w:pPr>
              <w:spacing w:after="0"/>
              <w:rPr>
                <w:rFonts w:ascii="Frutiger LT Com 45 Light" w:hAnsi="Frutiger LT Com 45 Light"/>
              </w:rPr>
            </w:pPr>
            <w:r>
              <w:rPr>
                <w:rFonts w:ascii="Frutiger LT Com 45 Light" w:hAnsi="Frutiger LT Com 45 Light"/>
              </w:rPr>
              <w:t>n/a</w:t>
            </w:r>
          </w:p>
        </w:tc>
      </w:tr>
      <w:tr w:rsidR="00C144D3" w:rsidRPr="00C144D3" w14:paraId="60130FD3" w14:textId="77777777" w:rsidTr="003E119E">
        <w:tc>
          <w:tcPr>
            <w:tcW w:w="2410" w:type="dxa"/>
          </w:tcPr>
          <w:p w14:paraId="3E9BAF6A" w14:textId="77777777" w:rsidR="00C144D3" w:rsidRPr="00C144D3" w:rsidRDefault="00C144D3" w:rsidP="003E119E">
            <w:pPr>
              <w:rPr>
                <w:rFonts w:ascii="Frutiger LT Com 45 Light" w:hAnsi="Frutiger LT Com 45 Light"/>
              </w:rPr>
            </w:pPr>
            <w:r w:rsidRPr="00C144D3">
              <w:rPr>
                <w:rFonts w:ascii="Frutiger LT Com 45 Light" w:hAnsi="Frutiger LT Com 45 Light"/>
              </w:rPr>
              <w:t>Test Data</w:t>
            </w:r>
          </w:p>
        </w:tc>
        <w:tc>
          <w:tcPr>
            <w:tcW w:w="7444" w:type="dxa"/>
          </w:tcPr>
          <w:p w14:paraId="75A54348" w14:textId="4FD46BA1" w:rsidR="00C144D3" w:rsidRPr="00C144D3" w:rsidRDefault="00C144D3" w:rsidP="003E119E">
            <w:pPr>
              <w:rPr>
                <w:rFonts w:ascii="Frutiger LT Com 45 Light" w:hAnsi="Frutiger LT Com 45 Light"/>
              </w:rPr>
            </w:pPr>
            <w:r>
              <w:rPr>
                <w:rFonts w:ascii="Frutiger LT Com 45 Light" w:hAnsi="Frutiger LT Com 45 Light"/>
              </w:rPr>
              <w:t>n/a</w:t>
            </w:r>
          </w:p>
        </w:tc>
      </w:tr>
      <w:tr w:rsidR="00C144D3" w:rsidRPr="00C144D3" w14:paraId="61F5DCD7" w14:textId="77777777" w:rsidTr="003E119E">
        <w:tc>
          <w:tcPr>
            <w:tcW w:w="2410" w:type="dxa"/>
          </w:tcPr>
          <w:p w14:paraId="5652F66E" w14:textId="77777777" w:rsidR="00C144D3" w:rsidRPr="00C144D3" w:rsidRDefault="00C144D3" w:rsidP="003E119E">
            <w:pPr>
              <w:rPr>
                <w:rFonts w:ascii="Frutiger LT Com 45 Light" w:hAnsi="Frutiger LT Com 45 Light"/>
              </w:rPr>
            </w:pPr>
            <w:proofErr w:type="spellStart"/>
            <w:r w:rsidRPr="00C144D3">
              <w:rPr>
                <w:rFonts w:ascii="Frutiger LT Com 45 Light" w:hAnsi="Frutiger LT Com 45 Light"/>
              </w:rPr>
              <w:t>Expected</w:t>
            </w:r>
            <w:proofErr w:type="spellEnd"/>
            <w:r w:rsidRPr="00C144D3">
              <w:rPr>
                <w:rFonts w:ascii="Frutiger LT Com 45 Light" w:hAnsi="Frutiger LT Com 45 Light"/>
              </w:rPr>
              <w:t xml:space="preserve"> </w:t>
            </w:r>
            <w:proofErr w:type="spellStart"/>
            <w:r w:rsidRPr="00C144D3">
              <w:rPr>
                <w:rFonts w:ascii="Frutiger LT Com 45 Light" w:hAnsi="Frutiger LT Com 45 Light"/>
              </w:rPr>
              <w:t>Result</w:t>
            </w:r>
            <w:proofErr w:type="spellEnd"/>
          </w:p>
        </w:tc>
        <w:tc>
          <w:tcPr>
            <w:tcW w:w="7444" w:type="dxa"/>
          </w:tcPr>
          <w:p w14:paraId="47C4BF90" w14:textId="522FC423" w:rsidR="00C144D3" w:rsidRPr="00C144D3" w:rsidRDefault="00C144D3" w:rsidP="003E119E">
            <w:pPr>
              <w:rPr>
                <w:rFonts w:ascii="Frutiger LT Com 45 Light" w:hAnsi="Frutiger LT Com 45 Light"/>
              </w:rPr>
            </w:pPr>
            <w:r>
              <w:rPr>
                <w:rFonts w:ascii="Frutiger LT Com 45 Light" w:hAnsi="Frutiger LT Com 45 Light"/>
              </w:rPr>
              <w:t>n/a</w:t>
            </w:r>
          </w:p>
        </w:tc>
      </w:tr>
      <w:tr w:rsidR="00C144D3" w:rsidRPr="00C144D3" w14:paraId="0506A8FF" w14:textId="77777777" w:rsidTr="003E119E">
        <w:tc>
          <w:tcPr>
            <w:tcW w:w="2410" w:type="dxa"/>
          </w:tcPr>
          <w:p w14:paraId="302602AB" w14:textId="77777777" w:rsidR="00C144D3" w:rsidRPr="00C144D3" w:rsidRDefault="00C144D3" w:rsidP="003E119E">
            <w:pPr>
              <w:rPr>
                <w:rFonts w:ascii="Frutiger LT Com 45 Light" w:hAnsi="Frutiger LT Com 45 Light"/>
              </w:rPr>
            </w:pPr>
            <w:r w:rsidRPr="00C144D3">
              <w:rPr>
                <w:rFonts w:ascii="Frutiger LT Com 45 Light" w:hAnsi="Frutiger LT Com 45 Light"/>
              </w:rPr>
              <w:t xml:space="preserve">Actual </w:t>
            </w:r>
            <w:proofErr w:type="spellStart"/>
            <w:r w:rsidRPr="00C144D3">
              <w:rPr>
                <w:rFonts w:ascii="Frutiger LT Com 45 Light" w:hAnsi="Frutiger LT Com 45 Light"/>
              </w:rPr>
              <w:t>Result</w:t>
            </w:r>
            <w:proofErr w:type="spellEnd"/>
          </w:p>
        </w:tc>
        <w:tc>
          <w:tcPr>
            <w:tcW w:w="7444" w:type="dxa"/>
          </w:tcPr>
          <w:p w14:paraId="3D411670" w14:textId="1AD7FAE2" w:rsidR="00C144D3" w:rsidRPr="00C144D3" w:rsidRDefault="00C144D3" w:rsidP="003E119E">
            <w:pPr>
              <w:rPr>
                <w:rFonts w:ascii="Frutiger LT Com 45 Light" w:hAnsi="Frutiger LT Com 45 Light"/>
              </w:rPr>
            </w:pPr>
            <w:r>
              <w:rPr>
                <w:rFonts w:ascii="Frutiger LT Com 45 Light" w:hAnsi="Frutiger LT Com 45 Light"/>
              </w:rPr>
              <w:t>n/a</w:t>
            </w:r>
          </w:p>
        </w:tc>
      </w:tr>
      <w:tr w:rsidR="00C144D3" w:rsidRPr="00C144D3" w14:paraId="34AC3D4D" w14:textId="77777777" w:rsidTr="003E119E">
        <w:tc>
          <w:tcPr>
            <w:tcW w:w="2410" w:type="dxa"/>
          </w:tcPr>
          <w:p w14:paraId="6B8DFE19" w14:textId="77777777" w:rsidR="00C144D3" w:rsidRPr="00C144D3" w:rsidRDefault="00C144D3" w:rsidP="003E119E">
            <w:pPr>
              <w:rPr>
                <w:rFonts w:ascii="Frutiger LT Com 45 Light" w:hAnsi="Frutiger LT Com 45 Light"/>
              </w:rPr>
            </w:pPr>
            <w:r w:rsidRPr="00C144D3">
              <w:rPr>
                <w:rFonts w:ascii="Frutiger LT Com 45 Light" w:hAnsi="Frutiger LT Com 45 Light"/>
              </w:rPr>
              <w:t>Status</w:t>
            </w:r>
          </w:p>
        </w:tc>
        <w:tc>
          <w:tcPr>
            <w:tcW w:w="7444" w:type="dxa"/>
          </w:tcPr>
          <w:p w14:paraId="4159FF84" w14:textId="1E63199F" w:rsidR="00C144D3" w:rsidRPr="00C144D3" w:rsidRDefault="00C144D3" w:rsidP="003E119E">
            <w:pPr>
              <w:rPr>
                <w:rFonts w:ascii="Frutiger LT Com 45 Light" w:hAnsi="Frutiger LT Com 45 Light"/>
              </w:rPr>
            </w:pPr>
            <w:r>
              <w:rPr>
                <w:rFonts w:ascii="Frutiger LT Com 45 Light" w:hAnsi="Frutiger LT Com 45 Light"/>
              </w:rPr>
              <w:t>n/a</w:t>
            </w:r>
          </w:p>
        </w:tc>
      </w:tr>
      <w:tr w:rsidR="00C144D3" w:rsidRPr="00C144D3" w14:paraId="60B20487" w14:textId="77777777" w:rsidTr="003E119E">
        <w:tc>
          <w:tcPr>
            <w:tcW w:w="2410" w:type="dxa"/>
          </w:tcPr>
          <w:p w14:paraId="4EB87E5A" w14:textId="77777777" w:rsidR="00C144D3" w:rsidRPr="00C144D3" w:rsidRDefault="00C144D3" w:rsidP="003E119E">
            <w:pPr>
              <w:rPr>
                <w:rFonts w:ascii="Frutiger LT Com 45 Light" w:hAnsi="Frutiger LT Com 45 Light"/>
              </w:rPr>
            </w:pPr>
            <w:proofErr w:type="spellStart"/>
            <w:r w:rsidRPr="00C144D3">
              <w:rPr>
                <w:rFonts w:ascii="Frutiger LT Com 45 Light" w:hAnsi="Frutiger LT Com 45 Light"/>
              </w:rPr>
              <w:t>Pre-condition</w:t>
            </w:r>
            <w:proofErr w:type="spellEnd"/>
          </w:p>
        </w:tc>
        <w:tc>
          <w:tcPr>
            <w:tcW w:w="7444" w:type="dxa"/>
          </w:tcPr>
          <w:p w14:paraId="16D41232" w14:textId="1C227E46" w:rsidR="00C144D3" w:rsidRPr="00C144D3" w:rsidRDefault="00C144D3" w:rsidP="00C144D3">
            <w:pPr>
              <w:rPr>
                <w:rFonts w:ascii="Frutiger LT Com 45 Light" w:hAnsi="Frutiger LT Com 45 Light"/>
              </w:rPr>
            </w:pPr>
            <w:r>
              <w:rPr>
                <w:rFonts w:ascii="Frutiger LT Com 45 Light" w:hAnsi="Frutiger LT Com 45 Light"/>
              </w:rPr>
              <w:t>n/a</w:t>
            </w:r>
          </w:p>
          <w:p w14:paraId="60CAD749" w14:textId="65A043E9" w:rsidR="00C144D3" w:rsidRPr="00C144D3" w:rsidRDefault="00C144D3" w:rsidP="003E119E">
            <w:pPr>
              <w:rPr>
                <w:rFonts w:ascii="Frutiger LT Com 45 Light" w:hAnsi="Frutiger LT Com 45 Light"/>
              </w:rPr>
            </w:pPr>
          </w:p>
        </w:tc>
      </w:tr>
      <w:tr w:rsidR="00C144D3" w:rsidRPr="00C144D3" w14:paraId="6BACEABF" w14:textId="77777777" w:rsidTr="003E119E">
        <w:tc>
          <w:tcPr>
            <w:tcW w:w="2410" w:type="dxa"/>
          </w:tcPr>
          <w:p w14:paraId="2864964C" w14:textId="77777777" w:rsidR="00C144D3" w:rsidRPr="00C144D3" w:rsidRDefault="00C144D3" w:rsidP="003E119E">
            <w:pPr>
              <w:rPr>
                <w:rFonts w:ascii="Frutiger LT Com 45 Light" w:hAnsi="Frutiger LT Com 45 Light"/>
              </w:rPr>
            </w:pPr>
            <w:proofErr w:type="spellStart"/>
            <w:r w:rsidRPr="00C144D3">
              <w:rPr>
                <w:rFonts w:ascii="Frutiger LT Com 45 Light" w:hAnsi="Frutiger LT Com 45 Light"/>
              </w:rPr>
              <w:t>Post-condition</w:t>
            </w:r>
            <w:proofErr w:type="spellEnd"/>
          </w:p>
        </w:tc>
        <w:tc>
          <w:tcPr>
            <w:tcW w:w="7444" w:type="dxa"/>
          </w:tcPr>
          <w:p w14:paraId="35E6A0A0" w14:textId="3FB9C28F" w:rsidR="00C144D3" w:rsidRPr="00C144D3" w:rsidRDefault="00C144D3" w:rsidP="003E119E">
            <w:pPr>
              <w:rPr>
                <w:rFonts w:ascii="Frutiger LT Com 45 Light" w:hAnsi="Frutiger LT Com 45 Light"/>
              </w:rPr>
            </w:pPr>
            <w:r>
              <w:rPr>
                <w:rFonts w:ascii="Frutiger LT Com 45 Light" w:hAnsi="Frutiger LT Com 45 Light"/>
              </w:rPr>
              <w:t>n/a</w:t>
            </w:r>
          </w:p>
        </w:tc>
      </w:tr>
      <w:tr w:rsidR="00C144D3" w:rsidRPr="00C144D3" w14:paraId="22144E5B" w14:textId="77777777" w:rsidTr="003E119E">
        <w:tc>
          <w:tcPr>
            <w:tcW w:w="2410" w:type="dxa"/>
          </w:tcPr>
          <w:p w14:paraId="63B68C4F" w14:textId="77777777" w:rsidR="00C144D3" w:rsidRPr="00C144D3" w:rsidRDefault="00C144D3" w:rsidP="003E119E">
            <w:pPr>
              <w:rPr>
                <w:rFonts w:ascii="Frutiger LT Com 45 Light" w:hAnsi="Frutiger LT Com 45 Light"/>
              </w:rPr>
            </w:pPr>
            <w:r w:rsidRPr="00C144D3">
              <w:rPr>
                <w:rFonts w:ascii="Frutiger LT Com 45 Light" w:hAnsi="Frutiger LT Com 45 Light"/>
              </w:rPr>
              <w:t>Notes/</w:t>
            </w:r>
            <w:proofErr w:type="spellStart"/>
            <w:r w:rsidRPr="00C144D3">
              <w:rPr>
                <w:rFonts w:ascii="Frutiger LT Com 45 Light" w:hAnsi="Frutiger LT Com 45 Light"/>
              </w:rPr>
              <w:t>Comments</w:t>
            </w:r>
            <w:proofErr w:type="spellEnd"/>
          </w:p>
        </w:tc>
        <w:tc>
          <w:tcPr>
            <w:tcW w:w="7444" w:type="dxa"/>
          </w:tcPr>
          <w:p w14:paraId="6D319454" w14:textId="3870986D" w:rsidR="00C144D3" w:rsidRPr="00C144D3" w:rsidRDefault="00C144D3" w:rsidP="003E119E">
            <w:pPr>
              <w:rPr>
                <w:rFonts w:ascii="Frutiger LT Com 45 Light" w:hAnsi="Frutiger LT Com 45 Light"/>
              </w:rPr>
            </w:pPr>
            <w:r w:rsidRPr="000E5756">
              <w:rPr>
                <w:rFonts w:ascii="Frutiger LT Com 45 Light" w:hAnsi="Frutiger LT Com 45 Light"/>
                <w:b/>
              </w:rPr>
              <w:t>No</w:t>
            </w:r>
            <w:r w:rsidRPr="00110390">
              <w:rPr>
                <w:rFonts w:ascii="Frutiger LT Com 45 Light" w:hAnsi="Frutiger LT Com 45 Light"/>
              </w:rPr>
              <w:t xml:space="preserve"> se especifica cuál es la transacción.</w:t>
            </w:r>
          </w:p>
        </w:tc>
      </w:tr>
    </w:tbl>
    <w:p w14:paraId="4F98396A" w14:textId="77777777" w:rsidR="00C144D3" w:rsidRDefault="00C144D3" w:rsidP="00945812">
      <w:pPr>
        <w:rPr>
          <w:rFonts w:ascii="Frutiger LT Com 45 Light" w:hAnsi="Frutiger LT Com 45 Light"/>
        </w:rPr>
      </w:pPr>
    </w:p>
    <w:p w14:paraId="5E6DA158" w14:textId="07400704" w:rsidR="009B4140" w:rsidRDefault="009B4140" w:rsidP="00945812">
      <w:pPr>
        <w:rPr>
          <w:rFonts w:ascii="Frutiger LT Com 45 Light" w:hAnsi="Frutiger LT Com 45 Light"/>
        </w:rPr>
      </w:pPr>
    </w:p>
    <w:p w14:paraId="3E59C87E" w14:textId="156D71C7" w:rsidR="00C144D3" w:rsidRDefault="00C144D3" w:rsidP="00945812">
      <w:pPr>
        <w:rPr>
          <w:rFonts w:ascii="Frutiger LT Com 45 Light" w:hAnsi="Frutiger LT Com 45 Light"/>
        </w:rPr>
      </w:pPr>
    </w:p>
    <w:p w14:paraId="22B29744" w14:textId="3861D97B" w:rsidR="00C144D3" w:rsidRDefault="00C144D3" w:rsidP="00945812">
      <w:pPr>
        <w:rPr>
          <w:rFonts w:ascii="Frutiger LT Com 45 Light" w:hAnsi="Frutiger LT Com 45 Light"/>
        </w:rPr>
      </w:pPr>
    </w:p>
    <w:p w14:paraId="1CE10BFE" w14:textId="0095CD9E" w:rsidR="00C144D3" w:rsidRDefault="00C144D3" w:rsidP="00945812">
      <w:pPr>
        <w:rPr>
          <w:rFonts w:ascii="Frutiger LT Com 45 Light" w:hAnsi="Frutiger LT Com 45 Light"/>
        </w:rPr>
      </w:pPr>
    </w:p>
    <w:p w14:paraId="0DFDDEAC" w14:textId="5F542FC5" w:rsidR="00C144D3" w:rsidRDefault="00C144D3" w:rsidP="00945812">
      <w:pPr>
        <w:rPr>
          <w:rFonts w:ascii="Frutiger LT Com 45 Light" w:hAnsi="Frutiger LT Com 45 Light"/>
        </w:rPr>
      </w:pPr>
    </w:p>
    <w:p w14:paraId="3BB98241" w14:textId="56C6C623" w:rsidR="00C144D3" w:rsidRDefault="00C144D3" w:rsidP="00945812">
      <w:pPr>
        <w:rPr>
          <w:rFonts w:ascii="Frutiger LT Com 45 Light" w:hAnsi="Frutiger LT Com 45 Light"/>
        </w:rPr>
      </w:pPr>
    </w:p>
    <w:p w14:paraId="22AC1458" w14:textId="3E952F76" w:rsidR="00C144D3" w:rsidRDefault="00C144D3" w:rsidP="00945812">
      <w:pPr>
        <w:rPr>
          <w:rFonts w:ascii="Frutiger LT Com 45 Light" w:hAnsi="Frutiger LT Com 45 Light"/>
        </w:rPr>
      </w:pPr>
    </w:p>
    <w:p w14:paraId="7C4AA43F" w14:textId="568BF1AE" w:rsidR="00C144D3" w:rsidRDefault="00C144D3" w:rsidP="00945812">
      <w:pPr>
        <w:rPr>
          <w:rFonts w:ascii="Frutiger LT Com 45 Light" w:hAnsi="Frutiger LT Com 45 Light"/>
        </w:rPr>
      </w:pPr>
    </w:p>
    <w:p w14:paraId="51C39686" w14:textId="57726540" w:rsidR="00C144D3" w:rsidRDefault="00C144D3" w:rsidP="00945812">
      <w:pPr>
        <w:rPr>
          <w:rFonts w:ascii="Frutiger LT Com 45 Light" w:hAnsi="Frutiger LT Com 45 Light"/>
        </w:rPr>
      </w:pPr>
    </w:p>
    <w:p w14:paraId="5AA32888" w14:textId="4056D2E8" w:rsidR="00C144D3" w:rsidRDefault="00C144D3" w:rsidP="00945812">
      <w:pPr>
        <w:rPr>
          <w:rFonts w:ascii="Frutiger LT Com 45 Light" w:hAnsi="Frutiger LT Com 45 Light"/>
        </w:rPr>
      </w:pPr>
    </w:p>
    <w:p w14:paraId="5DE5DE87" w14:textId="5696CF7C" w:rsidR="00C144D3" w:rsidRDefault="00C144D3" w:rsidP="00945812">
      <w:pPr>
        <w:rPr>
          <w:rFonts w:ascii="Frutiger LT Com 45 Light" w:hAnsi="Frutiger LT Com 45 Light"/>
        </w:rPr>
      </w:pPr>
    </w:p>
    <w:p w14:paraId="72A2BE35" w14:textId="6867E240" w:rsidR="00C144D3" w:rsidRDefault="00C144D3" w:rsidP="00945812">
      <w:pPr>
        <w:rPr>
          <w:rFonts w:ascii="Frutiger LT Com 45 Light" w:hAnsi="Frutiger LT Com 45 Light"/>
        </w:rPr>
      </w:pPr>
    </w:p>
    <w:p w14:paraId="745F99C6" w14:textId="129B29AF" w:rsidR="00C144D3" w:rsidRDefault="00C144D3" w:rsidP="00945812">
      <w:pPr>
        <w:rPr>
          <w:rFonts w:ascii="Frutiger LT Com 45 Light" w:hAnsi="Frutiger LT Com 45 Light"/>
        </w:rPr>
      </w:pPr>
    </w:p>
    <w:p w14:paraId="659ACFA6" w14:textId="7F1D1288" w:rsidR="00C144D3" w:rsidRDefault="00C144D3" w:rsidP="00945812">
      <w:pPr>
        <w:rPr>
          <w:rFonts w:ascii="Frutiger LT Com 45 Light" w:hAnsi="Frutiger LT Com 45 Light"/>
        </w:rPr>
      </w:pPr>
    </w:p>
    <w:p w14:paraId="195CD595" w14:textId="197A7771" w:rsidR="00C144D3" w:rsidRDefault="00C144D3" w:rsidP="00945812">
      <w:pPr>
        <w:rPr>
          <w:rFonts w:ascii="Frutiger LT Com 45 Light" w:hAnsi="Frutiger LT Com 45 Light"/>
        </w:rPr>
      </w:pPr>
    </w:p>
    <w:p w14:paraId="0A44FA61" w14:textId="134603ED" w:rsidR="00C144D3" w:rsidRDefault="00C144D3" w:rsidP="00945812">
      <w:pPr>
        <w:rPr>
          <w:rFonts w:ascii="Frutiger LT Com 45 Light" w:hAnsi="Frutiger LT Com 45 Light"/>
        </w:rPr>
      </w:pPr>
    </w:p>
    <w:p w14:paraId="001166C8" w14:textId="36A0A54E" w:rsidR="00C144D3" w:rsidRDefault="00C144D3" w:rsidP="00945812">
      <w:pPr>
        <w:rPr>
          <w:rFonts w:ascii="Frutiger LT Com 45 Light" w:hAnsi="Frutiger LT Com 45 Light"/>
        </w:rPr>
      </w:pPr>
    </w:p>
    <w:p w14:paraId="4BF25FFA" w14:textId="2C58DB9A" w:rsidR="00C144D3" w:rsidRDefault="00C144D3" w:rsidP="00945812">
      <w:pPr>
        <w:rPr>
          <w:rFonts w:ascii="Frutiger LT Com 45 Light" w:hAnsi="Frutiger LT Com 45 Light"/>
        </w:rPr>
      </w:pPr>
    </w:p>
    <w:p w14:paraId="1D1559FA" w14:textId="7FB7EB17" w:rsidR="00C144D3" w:rsidRPr="00070809" w:rsidRDefault="00C144D3" w:rsidP="00C144D3">
      <w:pPr>
        <w:pStyle w:val="Ttulo2"/>
        <w:spacing w:before="0" w:after="0"/>
        <w:rPr>
          <w:rFonts w:ascii="Frutiger LT Com 45 Light" w:hAnsi="Frutiger LT Com 45 Light"/>
        </w:rPr>
      </w:pPr>
      <w:r w:rsidRPr="00070809">
        <w:rPr>
          <w:rFonts w:ascii="Frutiger LT Com 45 Light" w:hAnsi="Frutiger LT Com 45 Light"/>
        </w:rPr>
        <w:lastRenderedPageBreak/>
        <w:t>Test case #</w:t>
      </w:r>
      <w:r>
        <w:rPr>
          <w:rFonts w:ascii="Frutiger LT Com 45 Light" w:hAnsi="Frutiger LT Com 45 Light"/>
        </w:rPr>
        <w:t>12 crear subcarpeta</w:t>
      </w:r>
    </w:p>
    <w:tbl>
      <w:tblPr>
        <w:tblStyle w:val="WSI-Table"/>
        <w:tblW w:w="0" w:type="auto"/>
        <w:tblLook w:val="04A0" w:firstRow="1" w:lastRow="0" w:firstColumn="1" w:lastColumn="0" w:noHBand="0" w:noVBand="1"/>
      </w:tblPr>
      <w:tblGrid>
        <w:gridCol w:w="2410"/>
        <w:gridCol w:w="7444"/>
      </w:tblGrid>
      <w:tr w:rsidR="00C144D3" w:rsidRPr="00681944" w14:paraId="673DB88B" w14:textId="77777777" w:rsidTr="003E119E">
        <w:trPr>
          <w:cnfStyle w:val="100000000000" w:firstRow="1" w:lastRow="0" w:firstColumn="0" w:lastColumn="0" w:oddVBand="0" w:evenVBand="0" w:oddHBand="0" w:evenHBand="0" w:firstRowFirstColumn="0" w:firstRowLastColumn="0" w:lastRowFirstColumn="0" w:lastRowLastColumn="0"/>
        </w:trPr>
        <w:tc>
          <w:tcPr>
            <w:tcW w:w="2410" w:type="dxa"/>
          </w:tcPr>
          <w:p w14:paraId="57299B65" w14:textId="77777777" w:rsidR="00C144D3" w:rsidRPr="00681944" w:rsidRDefault="00C144D3" w:rsidP="003E119E">
            <w:pPr>
              <w:rPr>
                <w:rFonts w:ascii="Frutiger LT Com 45 Light" w:hAnsi="Frutiger LT Com 45 Light"/>
              </w:rPr>
            </w:pPr>
            <w:r w:rsidRPr="00681944">
              <w:rPr>
                <w:rFonts w:ascii="Frutiger LT Com 45 Light" w:hAnsi="Frutiger LT Com 45 Light"/>
              </w:rPr>
              <w:t>Field</w:t>
            </w:r>
          </w:p>
        </w:tc>
        <w:tc>
          <w:tcPr>
            <w:tcW w:w="7444" w:type="dxa"/>
          </w:tcPr>
          <w:p w14:paraId="723B47C8" w14:textId="77777777" w:rsidR="00C144D3" w:rsidRPr="00681944" w:rsidRDefault="00C144D3" w:rsidP="003E119E">
            <w:pPr>
              <w:rPr>
                <w:rFonts w:ascii="Frutiger LT Com 45 Light" w:hAnsi="Frutiger LT Com 45 Light"/>
              </w:rPr>
            </w:pPr>
            <w:r w:rsidRPr="00681944">
              <w:rPr>
                <w:rFonts w:ascii="Frutiger LT Com 45 Light" w:hAnsi="Frutiger LT Com 45 Light"/>
              </w:rPr>
              <w:t>Description</w:t>
            </w:r>
          </w:p>
        </w:tc>
      </w:tr>
      <w:tr w:rsidR="00C144D3" w:rsidRPr="00681944" w14:paraId="67B6A047" w14:textId="77777777" w:rsidTr="003E119E">
        <w:tc>
          <w:tcPr>
            <w:tcW w:w="2410" w:type="dxa"/>
          </w:tcPr>
          <w:p w14:paraId="45DD941F" w14:textId="77777777" w:rsidR="00C144D3" w:rsidRPr="00681944" w:rsidRDefault="00C144D3" w:rsidP="003E119E">
            <w:pPr>
              <w:rPr>
                <w:rFonts w:ascii="Frutiger LT Com 45 Light" w:hAnsi="Frutiger LT Com 45 Light"/>
              </w:rPr>
            </w:pPr>
            <w:r w:rsidRPr="00681944">
              <w:rPr>
                <w:rFonts w:ascii="Frutiger LT Com 45 Light" w:hAnsi="Frutiger LT Com 45 Light"/>
              </w:rPr>
              <w:t>Test Case #</w:t>
            </w:r>
          </w:p>
        </w:tc>
        <w:tc>
          <w:tcPr>
            <w:tcW w:w="7444" w:type="dxa"/>
          </w:tcPr>
          <w:p w14:paraId="60884B1E" w14:textId="7B897BF9" w:rsidR="00C144D3" w:rsidRPr="00681944" w:rsidRDefault="00C144D3" w:rsidP="003E119E">
            <w:pPr>
              <w:rPr>
                <w:rFonts w:ascii="Frutiger LT Com 45 Light" w:hAnsi="Frutiger LT Com 45 Light"/>
              </w:rPr>
            </w:pPr>
            <w:r w:rsidRPr="00681944">
              <w:rPr>
                <w:rFonts w:ascii="Frutiger LT Com 45 Light" w:hAnsi="Frutiger LT Com 45 Light"/>
              </w:rPr>
              <w:t>12</w:t>
            </w:r>
          </w:p>
        </w:tc>
      </w:tr>
      <w:tr w:rsidR="00C144D3" w:rsidRPr="00681944" w14:paraId="680C9168" w14:textId="77777777" w:rsidTr="003E119E">
        <w:tc>
          <w:tcPr>
            <w:tcW w:w="2410" w:type="dxa"/>
          </w:tcPr>
          <w:p w14:paraId="642FB096" w14:textId="77777777" w:rsidR="00C144D3" w:rsidRPr="00681944" w:rsidRDefault="00C144D3" w:rsidP="003E119E">
            <w:pPr>
              <w:rPr>
                <w:rFonts w:ascii="Frutiger LT Com 45 Light" w:hAnsi="Frutiger LT Com 45 Light"/>
              </w:rPr>
            </w:pPr>
            <w:r w:rsidRPr="00681944">
              <w:rPr>
                <w:rFonts w:ascii="Frutiger LT Com 45 Light" w:hAnsi="Frutiger LT Com 45 Light"/>
              </w:rPr>
              <w:t xml:space="preserve">Test </w:t>
            </w:r>
            <w:proofErr w:type="spellStart"/>
            <w:r w:rsidRPr="00681944">
              <w:rPr>
                <w:rFonts w:ascii="Frutiger LT Com 45 Light" w:hAnsi="Frutiger LT Com 45 Light"/>
              </w:rPr>
              <w:t>Priority</w:t>
            </w:r>
            <w:proofErr w:type="spellEnd"/>
          </w:p>
        </w:tc>
        <w:tc>
          <w:tcPr>
            <w:tcW w:w="7444" w:type="dxa"/>
          </w:tcPr>
          <w:p w14:paraId="149660CF" w14:textId="77777777" w:rsidR="00C144D3" w:rsidRPr="00681944" w:rsidRDefault="00C144D3" w:rsidP="003E119E">
            <w:pPr>
              <w:rPr>
                <w:rFonts w:ascii="Frutiger LT Com 45 Light" w:hAnsi="Frutiger LT Com 45 Light"/>
              </w:rPr>
            </w:pPr>
            <w:r w:rsidRPr="00681944">
              <w:rPr>
                <w:rFonts w:ascii="Frutiger LT Com 45 Light" w:hAnsi="Frutiger LT Com 45 Light"/>
              </w:rPr>
              <w:t>1</w:t>
            </w:r>
          </w:p>
        </w:tc>
      </w:tr>
      <w:tr w:rsidR="00C144D3" w:rsidRPr="00681944" w14:paraId="685FFB4F" w14:textId="77777777" w:rsidTr="003E119E">
        <w:tc>
          <w:tcPr>
            <w:tcW w:w="2410" w:type="dxa"/>
          </w:tcPr>
          <w:p w14:paraId="45332310" w14:textId="77777777" w:rsidR="00C144D3" w:rsidRPr="00681944" w:rsidRDefault="00C144D3" w:rsidP="003E119E">
            <w:pPr>
              <w:rPr>
                <w:rFonts w:ascii="Frutiger LT Com 45 Light" w:hAnsi="Frutiger LT Com 45 Light"/>
              </w:rPr>
            </w:pPr>
            <w:r w:rsidRPr="00681944">
              <w:rPr>
                <w:rFonts w:ascii="Frutiger LT Com 45 Light" w:hAnsi="Frutiger LT Com 45 Light"/>
              </w:rPr>
              <w:t xml:space="preserve">Test </w:t>
            </w:r>
            <w:proofErr w:type="spellStart"/>
            <w:r w:rsidRPr="00681944">
              <w:rPr>
                <w:rFonts w:ascii="Frutiger LT Com 45 Light" w:hAnsi="Frutiger LT Com 45 Light"/>
              </w:rPr>
              <w:t>Title</w:t>
            </w:r>
            <w:proofErr w:type="spellEnd"/>
            <w:r w:rsidRPr="00681944">
              <w:rPr>
                <w:rFonts w:ascii="Frutiger LT Com 45 Light" w:hAnsi="Frutiger LT Com 45 Light"/>
              </w:rPr>
              <w:t>/</w:t>
            </w:r>
            <w:proofErr w:type="spellStart"/>
            <w:r w:rsidRPr="00681944">
              <w:rPr>
                <w:rFonts w:ascii="Frutiger LT Com 45 Light" w:hAnsi="Frutiger LT Com 45 Light"/>
              </w:rPr>
              <w:t>Name</w:t>
            </w:r>
            <w:proofErr w:type="spellEnd"/>
          </w:p>
        </w:tc>
        <w:tc>
          <w:tcPr>
            <w:tcW w:w="7444" w:type="dxa"/>
          </w:tcPr>
          <w:p w14:paraId="55D5064F" w14:textId="7B9F5E59" w:rsidR="00C144D3" w:rsidRPr="00681944" w:rsidRDefault="00C144D3" w:rsidP="003E119E">
            <w:pPr>
              <w:rPr>
                <w:rFonts w:ascii="Frutiger LT Com 45 Light" w:hAnsi="Frutiger LT Com 45 Light"/>
              </w:rPr>
            </w:pPr>
            <w:r w:rsidRPr="00681944">
              <w:rPr>
                <w:rFonts w:ascii="Frutiger LT Com 45 Light" w:hAnsi="Frutiger LT Com 45 Light"/>
              </w:rPr>
              <w:t>Verificar creación de subcarpeta dentro de una carpeta existente</w:t>
            </w:r>
            <w:r w:rsidR="00883737" w:rsidRPr="00681944">
              <w:rPr>
                <w:rFonts w:ascii="Frutiger LT Com 45 Light" w:hAnsi="Frutiger LT Com 45 Light"/>
              </w:rPr>
              <w:t>.</w:t>
            </w:r>
          </w:p>
        </w:tc>
      </w:tr>
      <w:tr w:rsidR="00C144D3" w:rsidRPr="00681944" w14:paraId="1C1EB229" w14:textId="77777777" w:rsidTr="003E119E">
        <w:tc>
          <w:tcPr>
            <w:tcW w:w="2410" w:type="dxa"/>
          </w:tcPr>
          <w:p w14:paraId="4538F425" w14:textId="77777777" w:rsidR="00C144D3" w:rsidRPr="00681944" w:rsidRDefault="00C144D3" w:rsidP="003E119E">
            <w:pPr>
              <w:rPr>
                <w:rFonts w:ascii="Frutiger LT Com 45 Light" w:hAnsi="Frutiger LT Com 45 Light"/>
              </w:rPr>
            </w:pPr>
            <w:r w:rsidRPr="00681944">
              <w:rPr>
                <w:rFonts w:ascii="Frutiger LT Com 45 Light" w:hAnsi="Frutiger LT Com 45 Light"/>
              </w:rPr>
              <w:t xml:space="preserve">Test </w:t>
            </w:r>
            <w:proofErr w:type="spellStart"/>
            <w:r w:rsidRPr="00681944">
              <w:rPr>
                <w:rFonts w:ascii="Frutiger LT Com 45 Light" w:hAnsi="Frutiger LT Com 45 Light"/>
              </w:rPr>
              <w:t>Summary</w:t>
            </w:r>
            <w:proofErr w:type="spellEnd"/>
          </w:p>
        </w:tc>
        <w:tc>
          <w:tcPr>
            <w:tcW w:w="7444" w:type="dxa"/>
          </w:tcPr>
          <w:p w14:paraId="34FAFF3E" w14:textId="54739140" w:rsidR="00C144D3" w:rsidRPr="00681944" w:rsidRDefault="00883737" w:rsidP="003E119E">
            <w:pPr>
              <w:rPr>
                <w:rFonts w:ascii="Frutiger LT Com 45 Light" w:hAnsi="Frutiger LT Com 45 Light"/>
              </w:rPr>
            </w:pPr>
            <w:r w:rsidRPr="00681944">
              <w:rPr>
                <w:rFonts w:ascii="Frutiger LT Com 45 Light" w:hAnsi="Frutiger LT Com 45 Light"/>
              </w:rPr>
              <w:t>Validar que el sistema permita crear una subcarpeta dentro de una carpeta ya existente, guardando correctamente la jerarquía y mostrando la estructura en la vista actual.</w:t>
            </w:r>
          </w:p>
        </w:tc>
      </w:tr>
      <w:tr w:rsidR="00C144D3" w:rsidRPr="00681944" w14:paraId="156CDB95" w14:textId="77777777" w:rsidTr="003E119E">
        <w:tc>
          <w:tcPr>
            <w:tcW w:w="2410" w:type="dxa"/>
          </w:tcPr>
          <w:p w14:paraId="60A5910E" w14:textId="77777777" w:rsidR="00C144D3" w:rsidRPr="00681944" w:rsidRDefault="00C144D3" w:rsidP="003E119E">
            <w:pPr>
              <w:rPr>
                <w:rFonts w:ascii="Frutiger LT Com 45 Light" w:hAnsi="Frutiger LT Com 45 Light"/>
              </w:rPr>
            </w:pPr>
            <w:r w:rsidRPr="00681944">
              <w:rPr>
                <w:rFonts w:ascii="Frutiger LT Com 45 Light" w:hAnsi="Frutiger LT Com 45 Light"/>
              </w:rPr>
              <w:t xml:space="preserve">Test </w:t>
            </w:r>
            <w:proofErr w:type="spellStart"/>
            <w:r w:rsidRPr="00681944">
              <w:rPr>
                <w:rFonts w:ascii="Frutiger LT Com 45 Light" w:hAnsi="Frutiger LT Com 45 Light"/>
              </w:rPr>
              <w:t>Steps</w:t>
            </w:r>
            <w:proofErr w:type="spellEnd"/>
          </w:p>
        </w:tc>
        <w:tc>
          <w:tcPr>
            <w:tcW w:w="74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44D3" w:rsidRPr="00681944" w14:paraId="76D21F08" w14:textId="77777777" w:rsidTr="003E119E">
              <w:trPr>
                <w:tblCellSpacing w:w="15" w:type="dxa"/>
              </w:trPr>
              <w:tc>
                <w:tcPr>
                  <w:tcW w:w="0" w:type="auto"/>
                  <w:vAlign w:val="center"/>
                  <w:hideMark/>
                </w:tcPr>
                <w:p w14:paraId="4ABAAED6" w14:textId="77777777" w:rsidR="00C144D3" w:rsidRPr="00681944" w:rsidRDefault="00C144D3" w:rsidP="003E119E">
                  <w:pPr>
                    <w:spacing w:after="0" w:line="240" w:lineRule="auto"/>
                    <w:rPr>
                      <w:rFonts w:ascii="Frutiger LT Com 45 Light" w:eastAsia="Times New Roman" w:hAnsi="Frutiger LT Com 45 Light" w:cs="Times New Roman"/>
                      <w:sz w:val="24"/>
                      <w:szCs w:val="24"/>
                      <w:lang w:val="es-419" w:eastAsia="es-419"/>
                    </w:rPr>
                  </w:pPr>
                </w:p>
              </w:tc>
            </w:tr>
          </w:tbl>
          <w:p w14:paraId="75FD6732" w14:textId="56EBA464" w:rsidR="00C144D3" w:rsidRPr="00681944" w:rsidRDefault="00883737" w:rsidP="003E119E">
            <w:pPr>
              <w:spacing w:after="0"/>
              <w:rPr>
                <w:rFonts w:ascii="Frutiger LT Com 45 Light" w:hAnsi="Frutiger LT Com 45 Light"/>
              </w:rPr>
            </w:pPr>
            <w:r w:rsidRPr="00681944">
              <w:rPr>
                <w:rFonts w:ascii="Frutiger LT Com 45 Light" w:hAnsi="Frutiger LT Com 45 Light"/>
              </w:rPr>
              <w:t>1. Iniciar sesión como usuario</w:t>
            </w:r>
            <w:r w:rsidRPr="00681944">
              <w:rPr>
                <w:rFonts w:ascii="Frutiger LT Com 45 Light" w:hAnsi="Frutiger LT Com 45 Light"/>
              </w:rPr>
              <w:br/>
              <w:t xml:space="preserve">2. Ingresar a una carpeta existente </w:t>
            </w:r>
            <w:r w:rsidRPr="00681944">
              <w:rPr>
                <w:rFonts w:ascii="Frutiger LT Com 45 Light" w:hAnsi="Frutiger LT Com 45 Light"/>
              </w:rPr>
              <w:br/>
              <w:t>3. Hacer clic en “Crear carpeta”</w:t>
            </w:r>
            <w:r w:rsidRPr="00681944">
              <w:rPr>
                <w:rFonts w:ascii="Frutiger LT Com 45 Light" w:hAnsi="Frutiger LT Com 45 Light"/>
              </w:rPr>
              <w:br/>
              <w:t>4. Ingresar nombre de la subcarpeta</w:t>
            </w:r>
            <w:r w:rsidRPr="00681944">
              <w:rPr>
                <w:rFonts w:ascii="Frutiger LT Com 45 Light" w:hAnsi="Frutiger LT Com 45 Light"/>
              </w:rPr>
              <w:br/>
              <w:t>5. Confirmar creación</w:t>
            </w:r>
            <w:r w:rsidRPr="00681944">
              <w:rPr>
                <w:rFonts w:ascii="Frutiger LT Com 45 Light" w:hAnsi="Frutiger LT Com 45 Light"/>
              </w:rPr>
              <w:br/>
              <w:t>6. Verificar que la subcarpeta aparezca dentro de la carpeta principal.</w:t>
            </w:r>
          </w:p>
        </w:tc>
      </w:tr>
      <w:tr w:rsidR="00C144D3" w:rsidRPr="00681944" w14:paraId="2785FF05" w14:textId="77777777" w:rsidTr="003E119E">
        <w:tc>
          <w:tcPr>
            <w:tcW w:w="2410" w:type="dxa"/>
          </w:tcPr>
          <w:p w14:paraId="0C30A4B2" w14:textId="77777777" w:rsidR="00C144D3" w:rsidRPr="00681944" w:rsidRDefault="00C144D3" w:rsidP="003E119E">
            <w:pPr>
              <w:rPr>
                <w:rFonts w:ascii="Frutiger LT Com 45 Light" w:hAnsi="Frutiger LT Com 45 Light"/>
              </w:rPr>
            </w:pPr>
            <w:r w:rsidRPr="00681944">
              <w:rPr>
                <w:rFonts w:ascii="Frutiger LT Com 45 Light" w:hAnsi="Frutiger LT Com 45 Light"/>
              </w:rPr>
              <w:t>Test Data</w:t>
            </w:r>
          </w:p>
        </w:tc>
        <w:tc>
          <w:tcPr>
            <w:tcW w:w="7444" w:type="dxa"/>
          </w:tcPr>
          <w:p w14:paraId="412AF1AB" w14:textId="3D531D0E" w:rsidR="00C144D3" w:rsidRPr="00681944" w:rsidRDefault="00883737" w:rsidP="003E119E">
            <w:pPr>
              <w:rPr>
                <w:rFonts w:ascii="Frutiger LT Com 45 Light" w:hAnsi="Frutiger LT Com 45 Light"/>
              </w:rPr>
            </w:pPr>
            <w:r w:rsidRPr="00681944">
              <w:rPr>
                <w:rFonts w:ascii="Frutiger LT Com 45 Light" w:hAnsi="Frutiger LT Com 45 Light"/>
              </w:rPr>
              <w:t xml:space="preserve">Carpeta padre: </w:t>
            </w:r>
            <w:r w:rsidRPr="00681944">
              <w:rPr>
                <w:rStyle w:val="CdigoHTML"/>
                <w:rFonts w:ascii="Frutiger LT Com 45 Light" w:eastAsiaTheme="minorHAnsi" w:hAnsi="Frutiger LT Com 45 Light"/>
              </w:rPr>
              <w:t>Prueba JEJEJE</w:t>
            </w:r>
            <w:r w:rsidRPr="00681944">
              <w:rPr>
                <w:rFonts w:ascii="Frutiger LT Com 45 Light" w:hAnsi="Frutiger LT Com 45 Light"/>
              </w:rPr>
              <w:br/>
              <w:t xml:space="preserve">Subcarpeta: </w:t>
            </w:r>
            <w:proofErr w:type="spellStart"/>
            <w:r w:rsidRPr="00681944">
              <w:rPr>
                <w:rFonts w:ascii="Frutiger LT Com 45 Light" w:hAnsi="Frutiger LT Com 45 Light"/>
              </w:rPr>
              <w:t>Subzero</w:t>
            </w:r>
            <w:proofErr w:type="spellEnd"/>
          </w:p>
        </w:tc>
      </w:tr>
      <w:tr w:rsidR="00C144D3" w:rsidRPr="00681944" w14:paraId="386458EA" w14:textId="77777777" w:rsidTr="003E119E">
        <w:tc>
          <w:tcPr>
            <w:tcW w:w="2410" w:type="dxa"/>
          </w:tcPr>
          <w:p w14:paraId="5A952ABF" w14:textId="77777777" w:rsidR="00C144D3" w:rsidRPr="00681944" w:rsidRDefault="00C144D3" w:rsidP="003E119E">
            <w:pPr>
              <w:rPr>
                <w:rFonts w:ascii="Frutiger LT Com 45 Light" w:hAnsi="Frutiger LT Com 45 Light"/>
              </w:rPr>
            </w:pPr>
            <w:proofErr w:type="spellStart"/>
            <w:r w:rsidRPr="00681944">
              <w:rPr>
                <w:rFonts w:ascii="Frutiger LT Com 45 Light" w:hAnsi="Frutiger LT Com 45 Light"/>
              </w:rPr>
              <w:t>Expected</w:t>
            </w:r>
            <w:proofErr w:type="spellEnd"/>
            <w:r w:rsidRPr="00681944">
              <w:rPr>
                <w:rFonts w:ascii="Frutiger LT Com 45 Light" w:hAnsi="Frutiger LT Com 45 Light"/>
              </w:rPr>
              <w:t xml:space="preserve"> </w:t>
            </w:r>
            <w:proofErr w:type="spellStart"/>
            <w:r w:rsidRPr="00681944">
              <w:rPr>
                <w:rFonts w:ascii="Frutiger LT Com 45 Light" w:hAnsi="Frutiger LT Com 45 Light"/>
              </w:rPr>
              <w:t>Result</w:t>
            </w:r>
            <w:proofErr w:type="spellEnd"/>
          </w:p>
        </w:tc>
        <w:tc>
          <w:tcPr>
            <w:tcW w:w="7444" w:type="dxa"/>
          </w:tcPr>
          <w:p w14:paraId="2795C99D" w14:textId="4ABCA139" w:rsidR="00C144D3" w:rsidRPr="00681944" w:rsidRDefault="00883737" w:rsidP="003E119E">
            <w:pPr>
              <w:rPr>
                <w:rFonts w:ascii="Frutiger LT Com 45 Light" w:hAnsi="Frutiger LT Com 45 Light"/>
              </w:rPr>
            </w:pPr>
            <w:r w:rsidRPr="00681944">
              <w:rPr>
                <w:rFonts w:ascii="Frutiger LT Com 45 Light" w:hAnsi="Frutiger LT Com 45 Light"/>
              </w:rPr>
              <w:t>El sistema debe:</w:t>
            </w:r>
            <w:r w:rsidRPr="00681944">
              <w:rPr>
                <w:rFonts w:ascii="Frutiger LT Com 45 Light" w:hAnsi="Frutiger LT Com 45 Light"/>
              </w:rPr>
              <w:br/>
              <w:t>- Crear la subcarpeta dentro de la carpeta seleccionada.</w:t>
            </w:r>
            <w:r w:rsidRPr="00681944">
              <w:rPr>
                <w:rFonts w:ascii="Frutiger LT Com 45 Light" w:hAnsi="Frutiger LT Com 45 Light"/>
              </w:rPr>
              <w:br/>
              <w:t>- Mostrarla correctamente en la vista jerárquica.</w:t>
            </w:r>
            <w:r w:rsidRPr="00681944">
              <w:rPr>
                <w:rFonts w:ascii="Frutiger LT Com 45 Light" w:hAnsi="Frutiger LT Com 45 Light"/>
              </w:rPr>
              <w:br/>
              <w:t>- Registrar correctamente la ruta en la base de datos.</w:t>
            </w:r>
          </w:p>
        </w:tc>
      </w:tr>
      <w:tr w:rsidR="00C144D3" w:rsidRPr="00681944" w14:paraId="1CC805E6" w14:textId="77777777" w:rsidTr="003E119E">
        <w:tc>
          <w:tcPr>
            <w:tcW w:w="2410" w:type="dxa"/>
          </w:tcPr>
          <w:p w14:paraId="7CB3CA6B" w14:textId="77777777" w:rsidR="00C144D3" w:rsidRPr="00681944" w:rsidRDefault="00C144D3" w:rsidP="003E119E">
            <w:pPr>
              <w:rPr>
                <w:rFonts w:ascii="Frutiger LT Com 45 Light" w:hAnsi="Frutiger LT Com 45 Light"/>
              </w:rPr>
            </w:pPr>
            <w:r w:rsidRPr="00681944">
              <w:rPr>
                <w:rFonts w:ascii="Frutiger LT Com 45 Light" w:hAnsi="Frutiger LT Com 45 Light"/>
              </w:rPr>
              <w:t xml:space="preserve">Actual </w:t>
            </w:r>
            <w:proofErr w:type="spellStart"/>
            <w:r w:rsidRPr="00681944">
              <w:rPr>
                <w:rFonts w:ascii="Frutiger LT Com 45 Light" w:hAnsi="Frutiger LT Com 45 Light"/>
              </w:rPr>
              <w:t>Result</w:t>
            </w:r>
            <w:proofErr w:type="spellEnd"/>
          </w:p>
        </w:tc>
        <w:tc>
          <w:tcPr>
            <w:tcW w:w="7444" w:type="dxa"/>
          </w:tcPr>
          <w:p w14:paraId="18695AAB" w14:textId="5065F220" w:rsidR="00C144D3" w:rsidRPr="00681944" w:rsidRDefault="00883737" w:rsidP="003E119E">
            <w:pPr>
              <w:rPr>
                <w:rFonts w:ascii="Frutiger LT Com 45 Light" w:hAnsi="Frutiger LT Com 45 Light"/>
              </w:rPr>
            </w:pPr>
            <w:r w:rsidRPr="00681944">
              <w:rPr>
                <w:rFonts w:ascii="Frutiger LT Com 45 Light" w:hAnsi="Frutiger LT Com 45 Light"/>
              </w:rPr>
              <w:t>Crea correctamente la subcarpeta, pero, no muestra la ruta jerárquicamente al ingresar a la subcarpeta.</w:t>
            </w:r>
          </w:p>
        </w:tc>
      </w:tr>
      <w:tr w:rsidR="00C144D3" w:rsidRPr="00681944" w14:paraId="00C12067" w14:textId="77777777" w:rsidTr="003E119E">
        <w:tc>
          <w:tcPr>
            <w:tcW w:w="2410" w:type="dxa"/>
          </w:tcPr>
          <w:p w14:paraId="40970FBD" w14:textId="77777777" w:rsidR="00C144D3" w:rsidRPr="00681944" w:rsidRDefault="00C144D3" w:rsidP="003E119E">
            <w:pPr>
              <w:rPr>
                <w:rFonts w:ascii="Frutiger LT Com 45 Light" w:hAnsi="Frutiger LT Com 45 Light"/>
              </w:rPr>
            </w:pPr>
            <w:r w:rsidRPr="00681944">
              <w:rPr>
                <w:rFonts w:ascii="Frutiger LT Com 45 Light" w:hAnsi="Frutiger LT Com 45 Light"/>
              </w:rPr>
              <w:t>Status</w:t>
            </w:r>
          </w:p>
        </w:tc>
        <w:tc>
          <w:tcPr>
            <w:tcW w:w="7444" w:type="dxa"/>
          </w:tcPr>
          <w:p w14:paraId="7E438E90" w14:textId="39B9A8A7" w:rsidR="00C144D3" w:rsidRPr="00681944" w:rsidRDefault="00883737" w:rsidP="003E119E">
            <w:pPr>
              <w:rPr>
                <w:rFonts w:ascii="Frutiger LT Com 45 Light" w:hAnsi="Frutiger LT Com 45 Light"/>
              </w:rPr>
            </w:pPr>
            <w:r w:rsidRPr="00681944">
              <w:rPr>
                <w:rFonts w:ascii="Frutiger LT Com 45 Light" w:hAnsi="Frutiger LT Com 45 Light"/>
              </w:rPr>
              <w:t>No funcional.</w:t>
            </w:r>
          </w:p>
        </w:tc>
      </w:tr>
      <w:tr w:rsidR="00C144D3" w:rsidRPr="00681944" w14:paraId="6B8AC9CC" w14:textId="77777777" w:rsidTr="003E119E">
        <w:tc>
          <w:tcPr>
            <w:tcW w:w="2410" w:type="dxa"/>
          </w:tcPr>
          <w:p w14:paraId="0C04CD16" w14:textId="77777777" w:rsidR="00C144D3" w:rsidRPr="00681944" w:rsidRDefault="00C144D3" w:rsidP="003E119E">
            <w:pPr>
              <w:rPr>
                <w:rFonts w:ascii="Frutiger LT Com 45 Light" w:hAnsi="Frutiger LT Com 45 Light"/>
              </w:rPr>
            </w:pPr>
            <w:proofErr w:type="spellStart"/>
            <w:r w:rsidRPr="00681944">
              <w:rPr>
                <w:rFonts w:ascii="Frutiger LT Com 45 Light" w:hAnsi="Frutiger LT Com 45 Light"/>
              </w:rPr>
              <w:t>Pre-condition</w:t>
            </w:r>
            <w:proofErr w:type="spellEnd"/>
          </w:p>
        </w:tc>
        <w:tc>
          <w:tcPr>
            <w:tcW w:w="7444" w:type="dxa"/>
          </w:tcPr>
          <w:p w14:paraId="40B7F04E" w14:textId="3779D403" w:rsidR="00C144D3" w:rsidRPr="00681944" w:rsidRDefault="00883737" w:rsidP="003E119E">
            <w:pPr>
              <w:rPr>
                <w:rFonts w:ascii="Frutiger LT Com 45 Light" w:hAnsi="Frutiger LT Com 45 Light"/>
              </w:rPr>
            </w:pPr>
            <w:r w:rsidRPr="00681944">
              <w:rPr>
                <w:rFonts w:ascii="Frutiger LT Com 45 Light" w:hAnsi="Frutiger LT Com 45 Light"/>
              </w:rPr>
              <w:t>Debe existir una carpeta principal en la que se quiera crear la subcarpeta. Usuario autenticado.</w:t>
            </w:r>
          </w:p>
        </w:tc>
      </w:tr>
      <w:tr w:rsidR="00C144D3" w:rsidRPr="00681944" w14:paraId="18F123D0" w14:textId="77777777" w:rsidTr="003E119E">
        <w:tc>
          <w:tcPr>
            <w:tcW w:w="2410" w:type="dxa"/>
          </w:tcPr>
          <w:p w14:paraId="466C7704" w14:textId="77777777" w:rsidR="00C144D3" w:rsidRPr="00681944" w:rsidRDefault="00C144D3" w:rsidP="003E119E">
            <w:pPr>
              <w:rPr>
                <w:rFonts w:ascii="Frutiger LT Com 45 Light" w:hAnsi="Frutiger LT Com 45 Light"/>
              </w:rPr>
            </w:pPr>
            <w:proofErr w:type="spellStart"/>
            <w:r w:rsidRPr="00681944">
              <w:rPr>
                <w:rFonts w:ascii="Frutiger LT Com 45 Light" w:hAnsi="Frutiger LT Com 45 Light"/>
              </w:rPr>
              <w:t>Post-condition</w:t>
            </w:r>
            <w:proofErr w:type="spellEnd"/>
          </w:p>
        </w:tc>
        <w:tc>
          <w:tcPr>
            <w:tcW w:w="7444" w:type="dxa"/>
          </w:tcPr>
          <w:p w14:paraId="4A1EC179" w14:textId="42C7E9C7" w:rsidR="00C144D3" w:rsidRPr="00681944" w:rsidRDefault="00883737" w:rsidP="003E119E">
            <w:pPr>
              <w:rPr>
                <w:rFonts w:ascii="Frutiger LT Com 45 Light" w:hAnsi="Frutiger LT Com 45 Light"/>
              </w:rPr>
            </w:pPr>
            <w:r w:rsidRPr="00681944">
              <w:rPr>
                <w:rFonts w:ascii="Frutiger LT Com 45 Light" w:hAnsi="Frutiger LT Com 45 Light"/>
              </w:rPr>
              <w:t>La subcarpeta debe estar accesible desde la ruta completa y permitir carga de archivos o creación de más subcarpetas.</w:t>
            </w:r>
          </w:p>
        </w:tc>
      </w:tr>
      <w:tr w:rsidR="00C144D3" w:rsidRPr="00681944" w14:paraId="13382565" w14:textId="77777777" w:rsidTr="003E119E">
        <w:tc>
          <w:tcPr>
            <w:tcW w:w="2410" w:type="dxa"/>
          </w:tcPr>
          <w:p w14:paraId="75F7A8C4" w14:textId="77777777" w:rsidR="00C144D3" w:rsidRPr="00681944" w:rsidRDefault="00C144D3" w:rsidP="003E119E">
            <w:pPr>
              <w:rPr>
                <w:rFonts w:ascii="Frutiger LT Com 45 Light" w:hAnsi="Frutiger LT Com 45 Light"/>
              </w:rPr>
            </w:pPr>
            <w:r w:rsidRPr="00681944">
              <w:rPr>
                <w:rFonts w:ascii="Frutiger LT Com 45 Light" w:hAnsi="Frutiger LT Com 45 Light"/>
              </w:rPr>
              <w:t>Notes/</w:t>
            </w:r>
            <w:proofErr w:type="spellStart"/>
            <w:r w:rsidRPr="00681944">
              <w:rPr>
                <w:rFonts w:ascii="Frutiger LT Com 45 Light" w:hAnsi="Frutiger LT Com 45 Light"/>
              </w:rPr>
              <w:t>Comments</w:t>
            </w:r>
            <w:proofErr w:type="spellEnd"/>
          </w:p>
        </w:tc>
        <w:tc>
          <w:tcPr>
            <w:tcW w:w="7444" w:type="dxa"/>
          </w:tcPr>
          <w:p w14:paraId="39126EF9" w14:textId="18DF9EFD" w:rsidR="00C144D3" w:rsidRPr="00681944" w:rsidRDefault="00883737" w:rsidP="003E119E">
            <w:pPr>
              <w:rPr>
                <w:rFonts w:ascii="Frutiger LT Com 45 Light" w:hAnsi="Frutiger LT Com 45 Light"/>
              </w:rPr>
            </w:pPr>
            <w:r w:rsidRPr="000E5756">
              <w:rPr>
                <w:rFonts w:ascii="Frutiger LT Com 45 Light" w:hAnsi="Frutiger LT Com 45 Light"/>
                <w:b/>
              </w:rPr>
              <w:t>Si</w:t>
            </w:r>
            <w:r w:rsidRPr="00681944">
              <w:rPr>
                <w:rFonts w:ascii="Frutiger LT Com 45 Light" w:hAnsi="Frutiger LT Com 45 Light"/>
              </w:rPr>
              <w:t xml:space="preserve"> es una transacción.</w:t>
            </w:r>
          </w:p>
        </w:tc>
      </w:tr>
    </w:tbl>
    <w:p w14:paraId="67ED7E5B" w14:textId="77777777" w:rsidR="00C144D3" w:rsidRDefault="00C144D3" w:rsidP="00945812">
      <w:pPr>
        <w:rPr>
          <w:rFonts w:ascii="Frutiger LT Com 45 Light" w:hAnsi="Frutiger LT Com 45 Light"/>
        </w:rPr>
      </w:pPr>
    </w:p>
    <w:p w14:paraId="05E72DDB" w14:textId="21D3DBBB" w:rsidR="009B4140" w:rsidRDefault="009B4140" w:rsidP="00945812">
      <w:pPr>
        <w:rPr>
          <w:rFonts w:ascii="Frutiger LT Com 45 Light" w:hAnsi="Frutiger LT Com 45 Light"/>
        </w:rPr>
      </w:pPr>
    </w:p>
    <w:p w14:paraId="57A14BB4" w14:textId="61E23020" w:rsidR="00883737" w:rsidRDefault="00883737" w:rsidP="00945812">
      <w:pPr>
        <w:rPr>
          <w:rFonts w:ascii="Frutiger LT Com 45 Light" w:hAnsi="Frutiger LT Com 45 Light"/>
        </w:rPr>
      </w:pPr>
    </w:p>
    <w:p w14:paraId="3D5D1F81" w14:textId="388E7693" w:rsidR="00883737" w:rsidRDefault="00883737" w:rsidP="00945812">
      <w:pPr>
        <w:rPr>
          <w:rFonts w:ascii="Frutiger LT Com 45 Light" w:hAnsi="Frutiger LT Com 45 Light"/>
        </w:rPr>
      </w:pPr>
    </w:p>
    <w:p w14:paraId="4C67AFA8" w14:textId="40CA9A18" w:rsidR="00883737" w:rsidRDefault="00883737" w:rsidP="00945812">
      <w:pPr>
        <w:rPr>
          <w:rFonts w:ascii="Frutiger LT Com 45 Light" w:hAnsi="Frutiger LT Com 45 Light"/>
        </w:rPr>
      </w:pPr>
    </w:p>
    <w:p w14:paraId="3786714C" w14:textId="3BB53DA3" w:rsidR="00883737" w:rsidRDefault="00883737" w:rsidP="00945812">
      <w:pPr>
        <w:rPr>
          <w:rFonts w:ascii="Frutiger LT Com 45 Light" w:hAnsi="Frutiger LT Com 45 Light"/>
        </w:rPr>
      </w:pPr>
    </w:p>
    <w:p w14:paraId="330A6591" w14:textId="30E72CDD" w:rsidR="00883737" w:rsidRDefault="00883737" w:rsidP="00945812">
      <w:pPr>
        <w:rPr>
          <w:rFonts w:ascii="Frutiger LT Com 45 Light" w:hAnsi="Frutiger LT Com 45 Light"/>
        </w:rPr>
      </w:pPr>
    </w:p>
    <w:p w14:paraId="2FB0F52D" w14:textId="32BA7F7D" w:rsidR="00883737" w:rsidRDefault="00883737" w:rsidP="00945812">
      <w:pPr>
        <w:rPr>
          <w:rFonts w:ascii="Frutiger LT Com 45 Light" w:hAnsi="Frutiger LT Com 45 Light"/>
        </w:rPr>
      </w:pPr>
    </w:p>
    <w:p w14:paraId="37B9A478" w14:textId="67E76310" w:rsidR="00883737" w:rsidRDefault="00883737" w:rsidP="00945812">
      <w:pPr>
        <w:rPr>
          <w:rFonts w:ascii="Frutiger LT Com 45 Light" w:hAnsi="Frutiger LT Com 45 Light"/>
        </w:rPr>
      </w:pPr>
    </w:p>
    <w:p w14:paraId="32D043FD" w14:textId="7ACD1F51" w:rsidR="00883737" w:rsidRDefault="00883737" w:rsidP="00945812">
      <w:pPr>
        <w:rPr>
          <w:rFonts w:ascii="Frutiger LT Com 45 Light" w:hAnsi="Frutiger LT Com 45 Light"/>
        </w:rPr>
      </w:pPr>
    </w:p>
    <w:p w14:paraId="03271660" w14:textId="0D921900" w:rsidR="00883737" w:rsidRDefault="00883737" w:rsidP="00945812">
      <w:pPr>
        <w:rPr>
          <w:rFonts w:ascii="Frutiger LT Com 45 Light" w:hAnsi="Frutiger LT Com 45 Light"/>
        </w:rPr>
      </w:pPr>
    </w:p>
    <w:p w14:paraId="7CC0B5C2" w14:textId="0E4B424A" w:rsidR="00883737" w:rsidRPr="00070809" w:rsidRDefault="00883737" w:rsidP="00883737">
      <w:pPr>
        <w:pStyle w:val="Ttulo2"/>
        <w:spacing w:before="0" w:after="0"/>
        <w:rPr>
          <w:rFonts w:ascii="Frutiger LT Com 45 Light" w:hAnsi="Frutiger LT Com 45 Light"/>
        </w:rPr>
      </w:pPr>
      <w:r w:rsidRPr="00070809">
        <w:rPr>
          <w:rFonts w:ascii="Frutiger LT Com 45 Light" w:hAnsi="Frutiger LT Com 45 Light"/>
        </w:rPr>
        <w:t>Test case #</w:t>
      </w:r>
      <w:r>
        <w:rPr>
          <w:rFonts w:ascii="Frutiger LT Com 45 Light" w:hAnsi="Frutiger LT Com 45 Light"/>
        </w:rPr>
        <w:t>13 cambiar los datos de usuario</w:t>
      </w:r>
    </w:p>
    <w:tbl>
      <w:tblPr>
        <w:tblStyle w:val="WSI-Table"/>
        <w:tblW w:w="0" w:type="auto"/>
        <w:tblLook w:val="04A0" w:firstRow="1" w:lastRow="0" w:firstColumn="1" w:lastColumn="0" w:noHBand="0" w:noVBand="1"/>
      </w:tblPr>
      <w:tblGrid>
        <w:gridCol w:w="2410"/>
        <w:gridCol w:w="7444"/>
      </w:tblGrid>
      <w:tr w:rsidR="00883737" w:rsidRPr="00681944" w14:paraId="610226A4" w14:textId="77777777" w:rsidTr="003E119E">
        <w:trPr>
          <w:cnfStyle w:val="100000000000" w:firstRow="1" w:lastRow="0" w:firstColumn="0" w:lastColumn="0" w:oddVBand="0" w:evenVBand="0" w:oddHBand="0" w:evenHBand="0" w:firstRowFirstColumn="0" w:firstRowLastColumn="0" w:lastRowFirstColumn="0" w:lastRowLastColumn="0"/>
        </w:trPr>
        <w:tc>
          <w:tcPr>
            <w:tcW w:w="2410" w:type="dxa"/>
          </w:tcPr>
          <w:p w14:paraId="0809D63B" w14:textId="77777777" w:rsidR="00883737" w:rsidRPr="00681944" w:rsidRDefault="00883737" w:rsidP="003E119E">
            <w:pPr>
              <w:rPr>
                <w:rFonts w:ascii="Frutiger LT Com 45 Light" w:hAnsi="Frutiger LT Com 45 Light"/>
              </w:rPr>
            </w:pPr>
            <w:r w:rsidRPr="00681944">
              <w:rPr>
                <w:rFonts w:ascii="Frutiger LT Com 45 Light" w:hAnsi="Frutiger LT Com 45 Light"/>
              </w:rPr>
              <w:t>Field</w:t>
            </w:r>
          </w:p>
        </w:tc>
        <w:tc>
          <w:tcPr>
            <w:tcW w:w="7444" w:type="dxa"/>
          </w:tcPr>
          <w:p w14:paraId="7C6C478F" w14:textId="77777777" w:rsidR="00883737" w:rsidRPr="00681944" w:rsidRDefault="00883737" w:rsidP="003E119E">
            <w:pPr>
              <w:rPr>
                <w:rFonts w:ascii="Frutiger LT Com 45 Light" w:hAnsi="Frutiger LT Com 45 Light"/>
              </w:rPr>
            </w:pPr>
            <w:r w:rsidRPr="00681944">
              <w:rPr>
                <w:rFonts w:ascii="Frutiger LT Com 45 Light" w:hAnsi="Frutiger LT Com 45 Light"/>
              </w:rPr>
              <w:t>Description</w:t>
            </w:r>
          </w:p>
        </w:tc>
      </w:tr>
      <w:tr w:rsidR="00883737" w:rsidRPr="00681944" w14:paraId="38626F48" w14:textId="77777777" w:rsidTr="003E119E">
        <w:tc>
          <w:tcPr>
            <w:tcW w:w="2410" w:type="dxa"/>
          </w:tcPr>
          <w:p w14:paraId="2A915EC9" w14:textId="77777777" w:rsidR="00883737" w:rsidRPr="00681944" w:rsidRDefault="00883737" w:rsidP="003E119E">
            <w:pPr>
              <w:rPr>
                <w:rFonts w:ascii="Frutiger LT Com 45 Light" w:hAnsi="Frutiger LT Com 45 Light"/>
              </w:rPr>
            </w:pPr>
            <w:r w:rsidRPr="00681944">
              <w:rPr>
                <w:rFonts w:ascii="Frutiger LT Com 45 Light" w:hAnsi="Frutiger LT Com 45 Light"/>
              </w:rPr>
              <w:t>Test Case #</w:t>
            </w:r>
          </w:p>
        </w:tc>
        <w:tc>
          <w:tcPr>
            <w:tcW w:w="7444" w:type="dxa"/>
          </w:tcPr>
          <w:p w14:paraId="25EE0C81" w14:textId="4C6A99EC" w:rsidR="00883737" w:rsidRPr="00681944" w:rsidRDefault="00883737" w:rsidP="003E119E">
            <w:pPr>
              <w:rPr>
                <w:rFonts w:ascii="Frutiger LT Com 45 Light" w:hAnsi="Frutiger LT Com 45 Light"/>
              </w:rPr>
            </w:pPr>
            <w:r w:rsidRPr="00681944">
              <w:rPr>
                <w:rFonts w:ascii="Frutiger LT Com 45 Light" w:hAnsi="Frutiger LT Com 45 Light"/>
              </w:rPr>
              <w:t>13</w:t>
            </w:r>
          </w:p>
        </w:tc>
      </w:tr>
      <w:tr w:rsidR="00883737" w:rsidRPr="00681944" w14:paraId="77B7E6E6" w14:textId="77777777" w:rsidTr="003E119E">
        <w:tc>
          <w:tcPr>
            <w:tcW w:w="2410" w:type="dxa"/>
          </w:tcPr>
          <w:p w14:paraId="3353DC66" w14:textId="77777777" w:rsidR="00883737" w:rsidRPr="00681944" w:rsidRDefault="00883737" w:rsidP="003E119E">
            <w:pPr>
              <w:rPr>
                <w:rFonts w:ascii="Frutiger LT Com 45 Light" w:hAnsi="Frutiger LT Com 45 Light"/>
              </w:rPr>
            </w:pPr>
            <w:r w:rsidRPr="00681944">
              <w:rPr>
                <w:rFonts w:ascii="Frutiger LT Com 45 Light" w:hAnsi="Frutiger LT Com 45 Light"/>
              </w:rPr>
              <w:t xml:space="preserve">Test </w:t>
            </w:r>
            <w:proofErr w:type="spellStart"/>
            <w:r w:rsidRPr="00681944">
              <w:rPr>
                <w:rFonts w:ascii="Frutiger LT Com 45 Light" w:hAnsi="Frutiger LT Com 45 Light"/>
              </w:rPr>
              <w:t>Priority</w:t>
            </w:r>
            <w:proofErr w:type="spellEnd"/>
          </w:p>
        </w:tc>
        <w:tc>
          <w:tcPr>
            <w:tcW w:w="7444" w:type="dxa"/>
          </w:tcPr>
          <w:p w14:paraId="333AF438" w14:textId="309FBDBD" w:rsidR="00883737" w:rsidRPr="00681944" w:rsidRDefault="00883737" w:rsidP="003E119E">
            <w:pPr>
              <w:rPr>
                <w:rFonts w:ascii="Frutiger LT Com 45 Light" w:hAnsi="Frutiger LT Com 45 Light"/>
              </w:rPr>
            </w:pPr>
            <w:r w:rsidRPr="00681944">
              <w:rPr>
                <w:rFonts w:ascii="Frutiger LT Com 45 Light" w:hAnsi="Frutiger LT Com 45 Light"/>
              </w:rPr>
              <w:t>1</w:t>
            </w:r>
          </w:p>
        </w:tc>
      </w:tr>
      <w:tr w:rsidR="00883737" w:rsidRPr="00681944" w14:paraId="4600FB2A" w14:textId="77777777" w:rsidTr="003E119E">
        <w:tc>
          <w:tcPr>
            <w:tcW w:w="2410" w:type="dxa"/>
          </w:tcPr>
          <w:p w14:paraId="65220E99" w14:textId="77777777" w:rsidR="00883737" w:rsidRPr="00681944" w:rsidRDefault="00883737" w:rsidP="003E119E">
            <w:pPr>
              <w:rPr>
                <w:rFonts w:ascii="Frutiger LT Com 45 Light" w:hAnsi="Frutiger LT Com 45 Light"/>
              </w:rPr>
            </w:pPr>
            <w:r w:rsidRPr="00681944">
              <w:rPr>
                <w:rFonts w:ascii="Frutiger LT Com 45 Light" w:hAnsi="Frutiger LT Com 45 Light"/>
              </w:rPr>
              <w:t xml:space="preserve">Test </w:t>
            </w:r>
            <w:proofErr w:type="spellStart"/>
            <w:r w:rsidRPr="00681944">
              <w:rPr>
                <w:rFonts w:ascii="Frutiger LT Com 45 Light" w:hAnsi="Frutiger LT Com 45 Light"/>
              </w:rPr>
              <w:t>Title</w:t>
            </w:r>
            <w:proofErr w:type="spellEnd"/>
            <w:r w:rsidRPr="00681944">
              <w:rPr>
                <w:rFonts w:ascii="Frutiger LT Com 45 Light" w:hAnsi="Frutiger LT Com 45 Light"/>
              </w:rPr>
              <w:t>/</w:t>
            </w:r>
            <w:proofErr w:type="spellStart"/>
            <w:r w:rsidRPr="00681944">
              <w:rPr>
                <w:rFonts w:ascii="Frutiger LT Com 45 Light" w:hAnsi="Frutiger LT Com 45 Light"/>
              </w:rPr>
              <w:t>Name</w:t>
            </w:r>
            <w:proofErr w:type="spellEnd"/>
          </w:p>
        </w:tc>
        <w:tc>
          <w:tcPr>
            <w:tcW w:w="7444" w:type="dxa"/>
          </w:tcPr>
          <w:p w14:paraId="6696E5F6" w14:textId="4FF09C2D" w:rsidR="00883737" w:rsidRPr="00681944" w:rsidRDefault="00883737" w:rsidP="003E119E">
            <w:pPr>
              <w:rPr>
                <w:rFonts w:ascii="Frutiger LT Com 45 Light" w:hAnsi="Frutiger LT Com 45 Light"/>
              </w:rPr>
            </w:pPr>
            <w:r w:rsidRPr="00681944">
              <w:rPr>
                <w:rFonts w:ascii="Frutiger LT Com 45 Light" w:hAnsi="Frutiger LT Com 45 Light"/>
              </w:rPr>
              <w:t>Verificar edición de datos del usuario desde la sección perfil</w:t>
            </w:r>
          </w:p>
        </w:tc>
      </w:tr>
      <w:tr w:rsidR="00883737" w:rsidRPr="00681944" w14:paraId="0BB56FF0" w14:textId="77777777" w:rsidTr="003E119E">
        <w:tc>
          <w:tcPr>
            <w:tcW w:w="2410" w:type="dxa"/>
          </w:tcPr>
          <w:p w14:paraId="2EB04A35" w14:textId="77777777" w:rsidR="00883737" w:rsidRPr="00681944" w:rsidRDefault="00883737" w:rsidP="003E119E">
            <w:pPr>
              <w:rPr>
                <w:rFonts w:ascii="Frutiger LT Com 45 Light" w:hAnsi="Frutiger LT Com 45 Light"/>
              </w:rPr>
            </w:pPr>
            <w:r w:rsidRPr="00681944">
              <w:rPr>
                <w:rFonts w:ascii="Frutiger LT Com 45 Light" w:hAnsi="Frutiger LT Com 45 Light"/>
              </w:rPr>
              <w:t xml:space="preserve">Test </w:t>
            </w:r>
            <w:proofErr w:type="spellStart"/>
            <w:r w:rsidRPr="00681944">
              <w:rPr>
                <w:rFonts w:ascii="Frutiger LT Com 45 Light" w:hAnsi="Frutiger LT Com 45 Light"/>
              </w:rPr>
              <w:t>Summary</w:t>
            </w:r>
            <w:proofErr w:type="spellEnd"/>
          </w:p>
        </w:tc>
        <w:tc>
          <w:tcPr>
            <w:tcW w:w="7444" w:type="dxa"/>
          </w:tcPr>
          <w:p w14:paraId="3C1BA5D3" w14:textId="6538AEDD" w:rsidR="00883737" w:rsidRPr="00681944" w:rsidRDefault="00883737" w:rsidP="003E119E">
            <w:pPr>
              <w:rPr>
                <w:rFonts w:ascii="Frutiger LT Com 45 Light" w:hAnsi="Frutiger LT Com 45 Light"/>
              </w:rPr>
            </w:pPr>
            <w:r w:rsidRPr="00681944">
              <w:rPr>
                <w:rFonts w:ascii="Frutiger LT Com 45 Light" w:hAnsi="Frutiger LT Com 45 Light"/>
              </w:rPr>
              <w:t>Validar que el usuario pueda modificar sus datos personales (nombre, teléfono, etc.) desde la sección perfil, y que estos se actualicen correctamente.</w:t>
            </w:r>
          </w:p>
        </w:tc>
      </w:tr>
      <w:tr w:rsidR="00883737" w:rsidRPr="00681944" w14:paraId="71C5A09B" w14:textId="77777777" w:rsidTr="003E119E">
        <w:tc>
          <w:tcPr>
            <w:tcW w:w="2410" w:type="dxa"/>
          </w:tcPr>
          <w:p w14:paraId="4A940D53" w14:textId="77777777" w:rsidR="00883737" w:rsidRPr="00681944" w:rsidRDefault="00883737" w:rsidP="003E119E">
            <w:pPr>
              <w:rPr>
                <w:rFonts w:ascii="Frutiger LT Com 45 Light" w:hAnsi="Frutiger LT Com 45 Light"/>
              </w:rPr>
            </w:pPr>
            <w:r w:rsidRPr="00681944">
              <w:rPr>
                <w:rFonts w:ascii="Frutiger LT Com 45 Light" w:hAnsi="Frutiger LT Com 45 Light"/>
              </w:rPr>
              <w:t xml:space="preserve">Test </w:t>
            </w:r>
            <w:proofErr w:type="spellStart"/>
            <w:r w:rsidRPr="00681944">
              <w:rPr>
                <w:rFonts w:ascii="Frutiger LT Com 45 Light" w:hAnsi="Frutiger LT Com 45 Light"/>
              </w:rPr>
              <w:t>Steps</w:t>
            </w:r>
            <w:proofErr w:type="spellEnd"/>
          </w:p>
        </w:tc>
        <w:tc>
          <w:tcPr>
            <w:tcW w:w="74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83737" w:rsidRPr="00681944" w14:paraId="419FAC80" w14:textId="77777777" w:rsidTr="003E119E">
              <w:trPr>
                <w:tblCellSpacing w:w="15" w:type="dxa"/>
              </w:trPr>
              <w:tc>
                <w:tcPr>
                  <w:tcW w:w="0" w:type="auto"/>
                  <w:vAlign w:val="center"/>
                  <w:hideMark/>
                </w:tcPr>
                <w:p w14:paraId="2CCFF967" w14:textId="77777777" w:rsidR="00883737" w:rsidRPr="00681944" w:rsidRDefault="00883737" w:rsidP="003E119E">
                  <w:pPr>
                    <w:spacing w:after="0" w:line="240" w:lineRule="auto"/>
                    <w:rPr>
                      <w:rFonts w:ascii="Frutiger LT Com 45 Light" w:eastAsia="Times New Roman" w:hAnsi="Frutiger LT Com 45 Light" w:cs="Times New Roman"/>
                      <w:sz w:val="24"/>
                      <w:szCs w:val="24"/>
                      <w:lang w:val="es-419" w:eastAsia="es-419"/>
                    </w:rPr>
                  </w:pPr>
                </w:p>
              </w:tc>
            </w:tr>
          </w:tbl>
          <w:p w14:paraId="25A97A4D" w14:textId="1B87CA55" w:rsidR="00883737" w:rsidRPr="00681944" w:rsidRDefault="00883737" w:rsidP="003E119E">
            <w:pPr>
              <w:spacing w:after="0"/>
              <w:rPr>
                <w:rFonts w:ascii="Frutiger LT Com 45 Light" w:hAnsi="Frutiger LT Com 45 Light"/>
              </w:rPr>
            </w:pPr>
            <w:r w:rsidRPr="00681944">
              <w:rPr>
                <w:rFonts w:ascii="Frutiger LT Com 45 Light" w:hAnsi="Frutiger LT Com 45 Light"/>
              </w:rPr>
              <w:t>1. Iniciar sesión como usuario</w:t>
            </w:r>
            <w:r w:rsidRPr="00681944">
              <w:rPr>
                <w:rFonts w:ascii="Frutiger LT Com 45 Light" w:hAnsi="Frutiger LT Com 45 Light"/>
              </w:rPr>
              <w:br/>
              <w:t>2. Ir a “Perfil”</w:t>
            </w:r>
            <w:r w:rsidRPr="00681944">
              <w:rPr>
                <w:rFonts w:ascii="Frutiger LT Com 45 Light" w:hAnsi="Frutiger LT Com 45 Light"/>
              </w:rPr>
              <w:br/>
              <w:t xml:space="preserve">3. Editar campos como nombre, </w:t>
            </w:r>
            <w:r w:rsidR="00681944" w:rsidRPr="00681944">
              <w:rPr>
                <w:rFonts w:ascii="Frutiger LT Com 45 Light" w:hAnsi="Frutiger LT Com 45 Light"/>
              </w:rPr>
              <w:t xml:space="preserve">apellido, </w:t>
            </w:r>
            <w:r w:rsidRPr="00681944">
              <w:rPr>
                <w:rFonts w:ascii="Frutiger LT Com 45 Light" w:hAnsi="Frutiger LT Com 45 Light"/>
              </w:rPr>
              <w:t>teléfono, correo</w:t>
            </w:r>
            <w:r w:rsidR="00681944" w:rsidRPr="00681944">
              <w:rPr>
                <w:rFonts w:ascii="Frutiger LT Com 45 Light" w:hAnsi="Frutiger LT Com 45 Light"/>
              </w:rPr>
              <w:t>, dirección.</w:t>
            </w:r>
            <w:r w:rsidRPr="00681944">
              <w:rPr>
                <w:rFonts w:ascii="Frutiger LT Com 45 Light" w:hAnsi="Frutiger LT Com 45 Light"/>
              </w:rPr>
              <w:br/>
              <w:t>4. Hacer clic en “</w:t>
            </w:r>
            <w:r w:rsidR="00681944" w:rsidRPr="00681944">
              <w:rPr>
                <w:rFonts w:ascii="Frutiger LT Com 45 Light" w:hAnsi="Frutiger LT Com 45 Light"/>
              </w:rPr>
              <w:t>Actualizar</w:t>
            </w:r>
            <w:r w:rsidRPr="00681944">
              <w:rPr>
                <w:rFonts w:ascii="Frutiger LT Com 45 Light" w:hAnsi="Frutiger LT Com 45 Light"/>
              </w:rPr>
              <w:t>”</w:t>
            </w:r>
            <w:r w:rsidRPr="00681944">
              <w:rPr>
                <w:rFonts w:ascii="Frutiger LT Com 45 Light" w:hAnsi="Frutiger LT Com 45 Light"/>
              </w:rPr>
              <w:br/>
              <w:t>5. Verificar que el sistema muestre mensaje de éxito</w:t>
            </w:r>
            <w:r w:rsidRPr="00681944">
              <w:rPr>
                <w:rFonts w:ascii="Frutiger LT Com 45 Light" w:hAnsi="Frutiger LT Com 45 Light"/>
              </w:rPr>
              <w:br/>
              <w:t>6. Ir a otra sección y volver a “Perfil” para confirmar que los datos se guardaron</w:t>
            </w:r>
            <w:r w:rsidR="00681944" w:rsidRPr="00681944">
              <w:rPr>
                <w:rFonts w:ascii="Frutiger LT Com 45 Light" w:hAnsi="Frutiger LT Com 45 Light"/>
              </w:rPr>
              <w:t>.</w:t>
            </w:r>
          </w:p>
        </w:tc>
      </w:tr>
      <w:tr w:rsidR="00883737" w:rsidRPr="00681944" w14:paraId="7A2A7F26" w14:textId="77777777" w:rsidTr="003E119E">
        <w:tc>
          <w:tcPr>
            <w:tcW w:w="2410" w:type="dxa"/>
          </w:tcPr>
          <w:p w14:paraId="45AF42D5" w14:textId="77777777" w:rsidR="00883737" w:rsidRPr="00681944" w:rsidRDefault="00883737" w:rsidP="003E119E">
            <w:pPr>
              <w:rPr>
                <w:rFonts w:ascii="Frutiger LT Com 45 Light" w:hAnsi="Frutiger LT Com 45 Light"/>
              </w:rPr>
            </w:pPr>
            <w:r w:rsidRPr="00681944">
              <w:rPr>
                <w:rFonts w:ascii="Frutiger LT Com 45 Light" w:hAnsi="Frutiger LT Com 45 Light"/>
              </w:rPr>
              <w:t>Test Data</w:t>
            </w:r>
          </w:p>
        </w:tc>
        <w:tc>
          <w:tcPr>
            <w:tcW w:w="7444" w:type="dxa"/>
          </w:tcPr>
          <w:p w14:paraId="2675B5C3" w14:textId="6340DB25" w:rsidR="00681944" w:rsidRPr="00681944" w:rsidRDefault="00883737" w:rsidP="003E119E">
            <w:pPr>
              <w:rPr>
                <w:rStyle w:val="CdigoHTML"/>
                <w:rFonts w:ascii="Frutiger LT Com 45 Light" w:eastAsiaTheme="minorHAnsi" w:hAnsi="Frutiger LT Com 45 Light"/>
              </w:rPr>
            </w:pPr>
            <w:r w:rsidRPr="00681944">
              <w:rPr>
                <w:rFonts w:ascii="Frutiger LT Com 45 Light" w:hAnsi="Frutiger LT Com 45 Light"/>
              </w:rPr>
              <w:t xml:space="preserve">Nombre actual: </w:t>
            </w:r>
            <w:r w:rsidR="00681944" w:rsidRPr="00681944">
              <w:rPr>
                <w:rFonts w:ascii="Frutiger LT Com 45 Light" w:hAnsi="Frutiger LT Com 45 Light"/>
              </w:rPr>
              <w:t>Davidcito</w:t>
            </w:r>
            <w:r w:rsidRPr="00681944">
              <w:rPr>
                <w:rFonts w:ascii="Frutiger LT Com 45 Light" w:hAnsi="Frutiger LT Com 45 Light"/>
              </w:rPr>
              <w:t xml:space="preserve"> </w:t>
            </w:r>
            <w:r w:rsidRPr="00681944">
              <w:rPr>
                <w:rFonts w:cs="Arial"/>
              </w:rPr>
              <w:t>→</w:t>
            </w:r>
            <w:r w:rsidRPr="00681944">
              <w:rPr>
                <w:rFonts w:ascii="Frutiger LT Com 45 Light" w:hAnsi="Frutiger LT Com 45 Light"/>
              </w:rPr>
              <w:t xml:space="preserve"> Nuevo: </w:t>
            </w:r>
            <w:r w:rsidR="00681944" w:rsidRPr="00681944">
              <w:rPr>
                <w:rStyle w:val="CdigoHTML"/>
                <w:rFonts w:ascii="Frutiger LT Com 45 Light" w:eastAsiaTheme="minorHAnsi" w:hAnsi="Frutiger LT Com 45 Light"/>
              </w:rPr>
              <w:t>David F</w:t>
            </w:r>
          </w:p>
          <w:p w14:paraId="4AF775A3" w14:textId="7306C239" w:rsidR="00883737" w:rsidRPr="00681944" w:rsidRDefault="00681944" w:rsidP="003E119E">
            <w:pPr>
              <w:rPr>
                <w:rStyle w:val="CdigoHTML"/>
                <w:rFonts w:ascii="Frutiger LT Com 45 Light" w:eastAsiaTheme="minorHAnsi" w:hAnsi="Frutiger LT Com 45 Light"/>
              </w:rPr>
            </w:pPr>
            <w:r w:rsidRPr="00681944">
              <w:rPr>
                <w:rFonts w:ascii="Frutiger LT Com 45 Light" w:hAnsi="Frutiger LT Com 45 Light"/>
              </w:rPr>
              <w:t xml:space="preserve">Apellido actual: Carrillo </w:t>
            </w:r>
            <w:r w:rsidRPr="00681944">
              <w:rPr>
                <w:rFonts w:cs="Arial"/>
              </w:rPr>
              <w:t>→</w:t>
            </w:r>
            <w:r w:rsidRPr="00681944">
              <w:rPr>
                <w:rFonts w:ascii="Frutiger LT Com 45 Light" w:hAnsi="Frutiger LT Com 45 Light" w:cs="Arial"/>
              </w:rPr>
              <w:t xml:space="preserve"> Nuevo: Carrillito</w:t>
            </w:r>
            <w:r w:rsidR="00883737" w:rsidRPr="00681944">
              <w:rPr>
                <w:rFonts w:ascii="Frutiger LT Com 45 Light" w:hAnsi="Frutiger LT Com 45 Light"/>
              </w:rPr>
              <w:br/>
              <w:t xml:space="preserve">Teléfono: </w:t>
            </w:r>
            <w:r w:rsidRPr="00681944">
              <w:rPr>
                <w:rStyle w:val="CdigoHTML"/>
                <w:rFonts w:ascii="Frutiger LT Com 45 Light" w:eastAsiaTheme="minorHAnsi" w:hAnsi="Frutiger LT Com 45 Light"/>
              </w:rPr>
              <w:t>3156526776</w:t>
            </w:r>
            <w:r w:rsidR="00883737" w:rsidRPr="00681944">
              <w:rPr>
                <w:rFonts w:ascii="Frutiger LT Com 45 Light" w:hAnsi="Frutiger LT Com 45 Light"/>
              </w:rPr>
              <w:t xml:space="preserve"> </w:t>
            </w:r>
            <w:r w:rsidR="00883737" w:rsidRPr="00681944">
              <w:rPr>
                <w:rFonts w:cs="Arial"/>
              </w:rPr>
              <w:t>→</w:t>
            </w:r>
            <w:r w:rsidR="00883737" w:rsidRPr="00681944">
              <w:rPr>
                <w:rFonts w:ascii="Frutiger LT Com 45 Light" w:hAnsi="Frutiger LT Com 45 Light"/>
              </w:rPr>
              <w:t xml:space="preserve"> </w:t>
            </w:r>
            <w:r w:rsidR="00883737" w:rsidRPr="00681944">
              <w:rPr>
                <w:rStyle w:val="CdigoHTML"/>
                <w:rFonts w:ascii="Frutiger LT Com 45 Light" w:eastAsiaTheme="minorHAnsi" w:hAnsi="Frutiger LT Com 45 Light"/>
              </w:rPr>
              <w:t>3107654321</w:t>
            </w:r>
          </w:p>
          <w:p w14:paraId="6FA3CE33" w14:textId="236FF198" w:rsidR="00681944" w:rsidRPr="00681944" w:rsidRDefault="00681944" w:rsidP="003E119E">
            <w:pPr>
              <w:rPr>
                <w:rFonts w:ascii="Frutiger LT Com 45 Light" w:hAnsi="Frutiger LT Com 45 Light"/>
              </w:rPr>
            </w:pPr>
            <w:r w:rsidRPr="00681944">
              <w:rPr>
                <w:rFonts w:ascii="Frutiger LT Com 45 Light" w:hAnsi="Frutiger LT Com 45 Light"/>
              </w:rPr>
              <w:t xml:space="preserve">Dirección: calle 5 </w:t>
            </w:r>
            <w:r w:rsidRPr="00681944">
              <w:rPr>
                <w:rFonts w:cs="Arial"/>
              </w:rPr>
              <w:t>→</w:t>
            </w:r>
            <w:r w:rsidRPr="00681944">
              <w:rPr>
                <w:rFonts w:ascii="Frutiger LT Com 45 Light" w:hAnsi="Frutiger LT Com 45 Light" w:cs="Arial"/>
              </w:rPr>
              <w:t xml:space="preserve"> calle 12 #45-30</w:t>
            </w:r>
          </w:p>
        </w:tc>
      </w:tr>
      <w:tr w:rsidR="00883737" w:rsidRPr="00681944" w14:paraId="742AE8DD" w14:textId="77777777" w:rsidTr="003E119E">
        <w:tc>
          <w:tcPr>
            <w:tcW w:w="2410" w:type="dxa"/>
          </w:tcPr>
          <w:p w14:paraId="4B5CC220" w14:textId="77777777" w:rsidR="00883737" w:rsidRPr="00681944" w:rsidRDefault="00883737" w:rsidP="003E119E">
            <w:pPr>
              <w:rPr>
                <w:rFonts w:ascii="Frutiger LT Com 45 Light" w:hAnsi="Frutiger LT Com 45 Light"/>
              </w:rPr>
            </w:pPr>
            <w:proofErr w:type="spellStart"/>
            <w:r w:rsidRPr="00681944">
              <w:rPr>
                <w:rFonts w:ascii="Frutiger LT Com 45 Light" w:hAnsi="Frutiger LT Com 45 Light"/>
              </w:rPr>
              <w:t>Expected</w:t>
            </w:r>
            <w:proofErr w:type="spellEnd"/>
            <w:r w:rsidRPr="00681944">
              <w:rPr>
                <w:rFonts w:ascii="Frutiger LT Com 45 Light" w:hAnsi="Frutiger LT Com 45 Light"/>
              </w:rPr>
              <w:t xml:space="preserve"> </w:t>
            </w:r>
            <w:proofErr w:type="spellStart"/>
            <w:r w:rsidRPr="00681944">
              <w:rPr>
                <w:rFonts w:ascii="Frutiger LT Com 45 Light" w:hAnsi="Frutiger LT Com 45 Light"/>
              </w:rPr>
              <w:t>Result</w:t>
            </w:r>
            <w:proofErr w:type="spellEnd"/>
          </w:p>
        </w:tc>
        <w:tc>
          <w:tcPr>
            <w:tcW w:w="7444" w:type="dxa"/>
          </w:tcPr>
          <w:p w14:paraId="40902010" w14:textId="01E6CA1E" w:rsidR="00883737" w:rsidRPr="00681944" w:rsidRDefault="00883737" w:rsidP="003E119E">
            <w:pPr>
              <w:rPr>
                <w:rFonts w:ascii="Frutiger LT Com 45 Light" w:hAnsi="Frutiger LT Com 45 Light"/>
              </w:rPr>
            </w:pPr>
            <w:r w:rsidRPr="00681944">
              <w:rPr>
                <w:rFonts w:ascii="Frutiger LT Com 45 Light" w:hAnsi="Frutiger LT Com 45 Light"/>
              </w:rPr>
              <w:t>El sistema debe:</w:t>
            </w:r>
            <w:r w:rsidRPr="00681944">
              <w:rPr>
                <w:rFonts w:ascii="Frutiger LT Com 45 Light" w:hAnsi="Frutiger LT Com 45 Light"/>
              </w:rPr>
              <w:br/>
              <w:t>- Mostrar los datos actualizados correctamente</w:t>
            </w:r>
            <w:r w:rsidRPr="00681944">
              <w:rPr>
                <w:rFonts w:ascii="Frutiger LT Com 45 Light" w:hAnsi="Frutiger LT Com 45 Light"/>
              </w:rPr>
              <w:br/>
              <w:t>- Registrar los cambios en la base de datos</w:t>
            </w:r>
            <w:r w:rsidRPr="00681944">
              <w:rPr>
                <w:rFonts w:ascii="Frutiger LT Com 45 Light" w:hAnsi="Frutiger LT Com 45 Light"/>
              </w:rPr>
              <w:br/>
              <w:t>- Mostrar mensaje de confirmación</w:t>
            </w:r>
            <w:r w:rsidRPr="00681944">
              <w:rPr>
                <w:rFonts w:ascii="Frutiger LT Com 45 Light" w:hAnsi="Frutiger LT Com 45 Light"/>
              </w:rPr>
              <w:br/>
              <w:t xml:space="preserve">- Validar correctamente campos </w:t>
            </w:r>
          </w:p>
        </w:tc>
      </w:tr>
      <w:tr w:rsidR="00883737" w:rsidRPr="00681944" w14:paraId="5A107AAC" w14:textId="77777777" w:rsidTr="003E119E">
        <w:tc>
          <w:tcPr>
            <w:tcW w:w="2410" w:type="dxa"/>
          </w:tcPr>
          <w:p w14:paraId="2D346B6F" w14:textId="77777777" w:rsidR="00883737" w:rsidRPr="00681944" w:rsidRDefault="00883737" w:rsidP="003E119E">
            <w:pPr>
              <w:rPr>
                <w:rFonts w:ascii="Frutiger LT Com 45 Light" w:hAnsi="Frutiger LT Com 45 Light"/>
              </w:rPr>
            </w:pPr>
            <w:r w:rsidRPr="00681944">
              <w:rPr>
                <w:rFonts w:ascii="Frutiger LT Com 45 Light" w:hAnsi="Frutiger LT Com 45 Light"/>
              </w:rPr>
              <w:t xml:space="preserve">Actual </w:t>
            </w:r>
            <w:proofErr w:type="spellStart"/>
            <w:r w:rsidRPr="00681944">
              <w:rPr>
                <w:rFonts w:ascii="Frutiger LT Com 45 Light" w:hAnsi="Frutiger LT Com 45 Light"/>
              </w:rPr>
              <w:t>Result</w:t>
            </w:r>
            <w:proofErr w:type="spellEnd"/>
          </w:p>
        </w:tc>
        <w:tc>
          <w:tcPr>
            <w:tcW w:w="7444" w:type="dxa"/>
          </w:tcPr>
          <w:p w14:paraId="4F0A529F" w14:textId="08066242" w:rsidR="00883737" w:rsidRPr="00681944" w:rsidRDefault="00681944" w:rsidP="003E119E">
            <w:pPr>
              <w:rPr>
                <w:rFonts w:ascii="Frutiger LT Com 45 Light" w:hAnsi="Frutiger LT Com 45 Light"/>
              </w:rPr>
            </w:pPr>
            <w:r w:rsidRPr="00681944">
              <w:rPr>
                <w:rFonts w:ascii="Frutiger LT Com 45 Light" w:hAnsi="Frutiger LT Com 45 Light"/>
              </w:rPr>
              <w:t>Cambia los datos de perfil correctamente, pero visualmente se ven muchos chulos verdes en todos los campos de ingreso de datos.</w:t>
            </w:r>
          </w:p>
        </w:tc>
      </w:tr>
      <w:tr w:rsidR="00883737" w:rsidRPr="00681944" w14:paraId="4916B9EC" w14:textId="77777777" w:rsidTr="003E119E">
        <w:tc>
          <w:tcPr>
            <w:tcW w:w="2410" w:type="dxa"/>
          </w:tcPr>
          <w:p w14:paraId="453EFB51" w14:textId="77777777" w:rsidR="00883737" w:rsidRPr="00681944" w:rsidRDefault="00883737" w:rsidP="003E119E">
            <w:pPr>
              <w:rPr>
                <w:rFonts w:ascii="Frutiger LT Com 45 Light" w:hAnsi="Frutiger LT Com 45 Light"/>
              </w:rPr>
            </w:pPr>
            <w:r w:rsidRPr="00681944">
              <w:rPr>
                <w:rFonts w:ascii="Frutiger LT Com 45 Light" w:hAnsi="Frutiger LT Com 45 Light"/>
              </w:rPr>
              <w:t>Status</w:t>
            </w:r>
          </w:p>
        </w:tc>
        <w:tc>
          <w:tcPr>
            <w:tcW w:w="7444" w:type="dxa"/>
          </w:tcPr>
          <w:p w14:paraId="1C3C1C4F" w14:textId="7B4E672B" w:rsidR="00883737" w:rsidRPr="00681944" w:rsidRDefault="00681944" w:rsidP="003E119E">
            <w:pPr>
              <w:rPr>
                <w:rFonts w:ascii="Frutiger LT Com 45 Light" w:hAnsi="Frutiger LT Com 45 Light"/>
              </w:rPr>
            </w:pPr>
            <w:r w:rsidRPr="00681944">
              <w:rPr>
                <w:rFonts w:ascii="Frutiger LT Com 45 Light" w:hAnsi="Frutiger LT Com 45 Light"/>
              </w:rPr>
              <w:t>Funcional.</w:t>
            </w:r>
          </w:p>
        </w:tc>
      </w:tr>
      <w:tr w:rsidR="00883737" w:rsidRPr="00681944" w14:paraId="69F09C9D" w14:textId="77777777" w:rsidTr="003E119E">
        <w:tc>
          <w:tcPr>
            <w:tcW w:w="2410" w:type="dxa"/>
          </w:tcPr>
          <w:p w14:paraId="07E7678F" w14:textId="77777777" w:rsidR="00883737" w:rsidRPr="00681944" w:rsidRDefault="00883737" w:rsidP="003E119E">
            <w:pPr>
              <w:rPr>
                <w:rFonts w:ascii="Frutiger LT Com 45 Light" w:hAnsi="Frutiger LT Com 45 Light"/>
              </w:rPr>
            </w:pPr>
            <w:proofErr w:type="spellStart"/>
            <w:r w:rsidRPr="00681944">
              <w:rPr>
                <w:rFonts w:ascii="Frutiger LT Com 45 Light" w:hAnsi="Frutiger LT Com 45 Light"/>
              </w:rPr>
              <w:t>Pre-condition</w:t>
            </w:r>
            <w:proofErr w:type="spellEnd"/>
          </w:p>
        </w:tc>
        <w:tc>
          <w:tcPr>
            <w:tcW w:w="7444" w:type="dxa"/>
          </w:tcPr>
          <w:p w14:paraId="537C7DBD" w14:textId="647E3F24" w:rsidR="00883737" w:rsidRPr="00681944" w:rsidRDefault="00883737" w:rsidP="003E119E">
            <w:pPr>
              <w:rPr>
                <w:rFonts w:ascii="Frutiger LT Com 45 Light" w:hAnsi="Frutiger LT Com 45 Light"/>
              </w:rPr>
            </w:pPr>
            <w:r w:rsidRPr="00681944">
              <w:rPr>
                <w:rFonts w:ascii="Frutiger LT Com 45 Light" w:hAnsi="Frutiger LT Com 45 Light"/>
              </w:rPr>
              <w:t>Usuario autenticado y con datos válidos cargados en el sistema.</w:t>
            </w:r>
          </w:p>
        </w:tc>
      </w:tr>
      <w:tr w:rsidR="00883737" w:rsidRPr="00681944" w14:paraId="4E7DEA5D" w14:textId="77777777" w:rsidTr="003E119E">
        <w:tc>
          <w:tcPr>
            <w:tcW w:w="2410" w:type="dxa"/>
          </w:tcPr>
          <w:p w14:paraId="4EB534E3" w14:textId="77777777" w:rsidR="00883737" w:rsidRPr="00681944" w:rsidRDefault="00883737" w:rsidP="003E119E">
            <w:pPr>
              <w:rPr>
                <w:rFonts w:ascii="Frutiger LT Com 45 Light" w:hAnsi="Frutiger LT Com 45 Light"/>
              </w:rPr>
            </w:pPr>
            <w:proofErr w:type="spellStart"/>
            <w:r w:rsidRPr="00681944">
              <w:rPr>
                <w:rFonts w:ascii="Frutiger LT Com 45 Light" w:hAnsi="Frutiger LT Com 45 Light"/>
              </w:rPr>
              <w:t>Post-condition</w:t>
            </w:r>
            <w:proofErr w:type="spellEnd"/>
          </w:p>
        </w:tc>
        <w:tc>
          <w:tcPr>
            <w:tcW w:w="7444" w:type="dxa"/>
          </w:tcPr>
          <w:p w14:paraId="18BAB9FD" w14:textId="7E17F6D6" w:rsidR="00883737" w:rsidRPr="00681944" w:rsidRDefault="00883737" w:rsidP="003E119E">
            <w:pPr>
              <w:rPr>
                <w:rFonts w:ascii="Frutiger LT Com 45 Light" w:hAnsi="Frutiger LT Com 45 Light"/>
              </w:rPr>
            </w:pPr>
            <w:r w:rsidRPr="00681944">
              <w:rPr>
                <w:rFonts w:ascii="Frutiger LT Com 45 Light" w:hAnsi="Frutiger LT Com 45 Light"/>
              </w:rPr>
              <w:t>Los nuevos datos deben estar guardados y visibles en el perfil y demás secciones donde se muestran los datos del usuario.</w:t>
            </w:r>
          </w:p>
        </w:tc>
      </w:tr>
      <w:tr w:rsidR="00883737" w:rsidRPr="00681944" w14:paraId="55FCF06B" w14:textId="77777777" w:rsidTr="003E119E">
        <w:tc>
          <w:tcPr>
            <w:tcW w:w="2410" w:type="dxa"/>
          </w:tcPr>
          <w:p w14:paraId="4F94C840" w14:textId="77777777" w:rsidR="00883737" w:rsidRPr="00681944" w:rsidRDefault="00883737" w:rsidP="003E119E">
            <w:pPr>
              <w:rPr>
                <w:rFonts w:ascii="Frutiger LT Com 45 Light" w:hAnsi="Frutiger LT Com 45 Light"/>
              </w:rPr>
            </w:pPr>
            <w:r w:rsidRPr="00681944">
              <w:rPr>
                <w:rFonts w:ascii="Frutiger LT Com 45 Light" w:hAnsi="Frutiger LT Com 45 Light"/>
              </w:rPr>
              <w:t>Notes/</w:t>
            </w:r>
            <w:proofErr w:type="spellStart"/>
            <w:r w:rsidRPr="00681944">
              <w:rPr>
                <w:rFonts w:ascii="Frutiger LT Com 45 Light" w:hAnsi="Frutiger LT Com 45 Light"/>
              </w:rPr>
              <w:t>Comments</w:t>
            </w:r>
            <w:proofErr w:type="spellEnd"/>
          </w:p>
        </w:tc>
        <w:tc>
          <w:tcPr>
            <w:tcW w:w="7444" w:type="dxa"/>
          </w:tcPr>
          <w:p w14:paraId="19D3309F" w14:textId="096FBD68" w:rsidR="00883737" w:rsidRPr="00681944" w:rsidRDefault="00681944" w:rsidP="003E119E">
            <w:pPr>
              <w:rPr>
                <w:rFonts w:ascii="Frutiger LT Com 45 Light" w:hAnsi="Frutiger LT Com 45 Light"/>
              </w:rPr>
            </w:pPr>
            <w:r w:rsidRPr="00681944">
              <w:rPr>
                <w:rFonts w:ascii="Frutiger LT Com 45 Light" w:hAnsi="Frutiger LT Com 45 Light"/>
              </w:rPr>
              <w:t>Verificar el error de muchos chulitos en los campos de entrada.</w:t>
            </w:r>
            <w:r>
              <w:rPr>
                <w:rFonts w:ascii="Frutiger LT Com 45 Light" w:hAnsi="Frutiger LT Com 45 Light"/>
              </w:rPr>
              <w:br/>
            </w:r>
            <w:r w:rsidRPr="000E5756">
              <w:rPr>
                <w:rFonts w:ascii="Frutiger LT Com 45 Light" w:hAnsi="Frutiger LT Com 45 Light"/>
                <w:b/>
              </w:rPr>
              <w:t>Si</w:t>
            </w:r>
            <w:r>
              <w:rPr>
                <w:rFonts w:ascii="Frutiger LT Com 45 Light" w:hAnsi="Frutiger LT Com 45 Light"/>
              </w:rPr>
              <w:t xml:space="preserve"> es Transacción.</w:t>
            </w:r>
          </w:p>
        </w:tc>
      </w:tr>
    </w:tbl>
    <w:p w14:paraId="38D5CA5A" w14:textId="77777777" w:rsidR="00883737" w:rsidRDefault="00883737" w:rsidP="00945812">
      <w:pPr>
        <w:rPr>
          <w:rFonts w:ascii="Frutiger LT Com 45 Light" w:hAnsi="Frutiger LT Com 45 Light"/>
        </w:rPr>
      </w:pPr>
    </w:p>
    <w:p w14:paraId="1D4D59BD" w14:textId="3B786660" w:rsidR="009B4140" w:rsidRDefault="009B4140" w:rsidP="00945812">
      <w:pPr>
        <w:rPr>
          <w:rFonts w:ascii="Frutiger LT Com 45 Light" w:hAnsi="Frutiger LT Com 45 Light"/>
        </w:rPr>
      </w:pPr>
    </w:p>
    <w:p w14:paraId="14FC4BFE" w14:textId="2DFBFDF5" w:rsidR="009B4140" w:rsidRDefault="009B4140" w:rsidP="00945812">
      <w:pPr>
        <w:rPr>
          <w:rFonts w:ascii="Frutiger LT Com 45 Light" w:hAnsi="Frutiger LT Com 45 Light"/>
        </w:rPr>
      </w:pPr>
    </w:p>
    <w:p w14:paraId="374A59B3" w14:textId="3A5FFC9F" w:rsidR="009B4140" w:rsidRDefault="009B4140" w:rsidP="00945812">
      <w:pPr>
        <w:rPr>
          <w:rFonts w:ascii="Frutiger LT Com 45 Light" w:hAnsi="Frutiger LT Com 45 Light"/>
        </w:rPr>
      </w:pPr>
    </w:p>
    <w:p w14:paraId="0F6B3C60" w14:textId="1FF7F5D6" w:rsidR="009B4140" w:rsidRDefault="009B4140" w:rsidP="00945812">
      <w:pPr>
        <w:rPr>
          <w:rFonts w:ascii="Frutiger LT Com 45 Light" w:hAnsi="Frutiger LT Com 45 Light"/>
        </w:rPr>
      </w:pPr>
    </w:p>
    <w:p w14:paraId="069EC6BF" w14:textId="143B431D" w:rsidR="009B4140" w:rsidRDefault="009B4140" w:rsidP="00945812">
      <w:pPr>
        <w:rPr>
          <w:rFonts w:ascii="Frutiger LT Com 45 Light" w:hAnsi="Frutiger LT Com 45 Light"/>
        </w:rPr>
      </w:pPr>
    </w:p>
    <w:p w14:paraId="408A6C14" w14:textId="19610C1E" w:rsidR="009B4140" w:rsidRDefault="009B4140" w:rsidP="00945812">
      <w:pPr>
        <w:rPr>
          <w:rFonts w:ascii="Frutiger LT Com 45 Light" w:hAnsi="Frutiger LT Com 45 Light"/>
        </w:rPr>
      </w:pPr>
    </w:p>
    <w:p w14:paraId="3B1A8E00" w14:textId="04C66B33" w:rsidR="009B4140" w:rsidRDefault="009B4140" w:rsidP="00945812">
      <w:pPr>
        <w:rPr>
          <w:rFonts w:ascii="Frutiger LT Com 45 Light" w:hAnsi="Frutiger LT Com 45 Light"/>
        </w:rPr>
      </w:pPr>
    </w:p>
    <w:p w14:paraId="4B0B24CC" w14:textId="058F7277" w:rsidR="009B4140" w:rsidRDefault="009B4140" w:rsidP="00945812">
      <w:pPr>
        <w:rPr>
          <w:rFonts w:ascii="Frutiger LT Com 45 Light" w:hAnsi="Frutiger LT Com 45 Light"/>
        </w:rPr>
      </w:pPr>
    </w:p>
    <w:p w14:paraId="33608C5A" w14:textId="6A26CCC7" w:rsidR="003E119E" w:rsidRPr="00070809" w:rsidRDefault="003E119E" w:rsidP="003E119E">
      <w:pPr>
        <w:pStyle w:val="Ttulo2"/>
        <w:spacing w:before="0" w:after="0"/>
        <w:rPr>
          <w:rFonts w:ascii="Frutiger LT Com 45 Light" w:hAnsi="Frutiger LT Com 45 Light"/>
        </w:rPr>
      </w:pPr>
      <w:r w:rsidRPr="00070809">
        <w:rPr>
          <w:rFonts w:ascii="Frutiger LT Com 45 Light" w:hAnsi="Frutiger LT Com 45 Light"/>
        </w:rPr>
        <w:t>Test case #</w:t>
      </w:r>
      <w:r>
        <w:rPr>
          <w:rFonts w:ascii="Frutiger LT Com 45 Light" w:hAnsi="Frutiger LT Com 45 Light"/>
        </w:rPr>
        <w:t>14 Descargas archivo</w:t>
      </w:r>
    </w:p>
    <w:tbl>
      <w:tblPr>
        <w:tblStyle w:val="WSI-Table"/>
        <w:tblW w:w="0" w:type="auto"/>
        <w:tblLook w:val="04A0" w:firstRow="1" w:lastRow="0" w:firstColumn="1" w:lastColumn="0" w:noHBand="0" w:noVBand="1"/>
      </w:tblPr>
      <w:tblGrid>
        <w:gridCol w:w="2410"/>
        <w:gridCol w:w="7444"/>
      </w:tblGrid>
      <w:tr w:rsidR="003E119E" w:rsidRPr="00A23F0B" w14:paraId="3AF5359E" w14:textId="77777777" w:rsidTr="003E119E">
        <w:trPr>
          <w:cnfStyle w:val="100000000000" w:firstRow="1" w:lastRow="0" w:firstColumn="0" w:lastColumn="0" w:oddVBand="0" w:evenVBand="0" w:oddHBand="0" w:evenHBand="0" w:firstRowFirstColumn="0" w:firstRowLastColumn="0" w:lastRowFirstColumn="0" w:lastRowLastColumn="0"/>
        </w:trPr>
        <w:tc>
          <w:tcPr>
            <w:tcW w:w="2410" w:type="dxa"/>
          </w:tcPr>
          <w:p w14:paraId="19F51DDB" w14:textId="77777777" w:rsidR="003E119E" w:rsidRPr="00A23F0B" w:rsidRDefault="003E119E" w:rsidP="003E119E">
            <w:pPr>
              <w:rPr>
                <w:rFonts w:ascii="Frutiger LT Com 45 Light" w:hAnsi="Frutiger LT Com 45 Light"/>
              </w:rPr>
            </w:pPr>
            <w:r w:rsidRPr="00A23F0B">
              <w:rPr>
                <w:rFonts w:ascii="Frutiger LT Com 45 Light" w:hAnsi="Frutiger LT Com 45 Light"/>
              </w:rPr>
              <w:t>Field</w:t>
            </w:r>
          </w:p>
        </w:tc>
        <w:tc>
          <w:tcPr>
            <w:tcW w:w="7444" w:type="dxa"/>
          </w:tcPr>
          <w:p w14:paraId="6B872722" w14:textId="77777777" w:rsidR="003E119E" w:rsidRPr="00A23F0B" w:rsidRDefault="003E119E" w:rsidP="003E119E">
            <w:pPr>
              <w:rPr>
                <w:rFonts w:ascii="Frutiger LT Com 45 Light" w:hAnsi="Frutiger LT Com 45 Light"/>
              </w:rPr>
            </w:pPr>
            <w:r w:rsidRPr="00A23F0B">
              <w:rPr>
                <w:rFonts w:ascii="Frutiger LT Com 45 Light" w:hAnsi="Frutiger LT Com 45 Light"/>
              </w:rPr>
              <w:t>Description</w:t>
            </w:r>
          </w:p>
        </w:tc>
      </w:tr>
      <w:tr w:rsidR="003E119E" w:rsidRPr="00A23F0B" w14:paraId="789CA18C" w14:textId="77777777" w:rsidTr="003E119E">
        <w:tc>
          <w:tcPr>
            <w:tcW w:w="2410" w:type="dxa"/>
          </w:tcPr>
          <w:p w14:paraId="6C16C863" w14:textId="77777777" w:rsidR="003E119E" w:rsidRPr="00A23F0B" w:rsidRDefault="003E119E" w:rsidP="003E119E">
            <w:pPr>
              <w:rPr>
                <w:rFonts w:ascii="Frutiger LT Com 45 Light" w:hAnsi="Frutiger LT Com 45 Light"/>
              </w:rPr>
            </w:pPr>
            <w:r w:rsidRPr="00A23F0B">
              <w:rPr>
                <w:rFonts w:ascii="Frutiger LT Com 45 Light" w:hAnsi="Frutiger LT Com 45 Light"/>
              </w:rPr>
              <w:t>Test Case #</w:t>
            </w:r>
          </w:p>
        </w:tc>
        <w:tc>
          <w:tcPr>
            <w:tcW w:w="7444" w:type="dxa"/>
          </w:tcPr>
          <w:p w14:paraId="41125D93" w14:textId="22A8ED11" w:rsidR="003E119E" w:rsidRPr="00A23F0B" w:rsidRDefault="003E119E" w:rsidP="003E119E">
            <w:pPr>
              <w:rPr>
                <w:rFonts w:ascii="Frutiger LT Com 45 Light" w:hAnsi="Frutiger LT Com 45 Light"/>
              </w:rPr>
            </w:pPr>
            <w:r w:rsidRPr="00A23F0B">
              <w:rPr>
                <w:rFonts w:ascii="Frutiger LT Com 45 Light" w:hAnsi="Frutiger LT Com 45 Light"/>
              </w:rPr>
              <w:t>14</w:t>
            </w:r>
          </w:p>
        </w:tc>
      </w:tr>
      <w:tr w:rsidR="003E119E" w:rsidRPr="00A23F0B" w14:paraId="50C86708" w14:textId="77777777" w:rsidTr="003E119E">
        <w:tc>
          <w:tcPr>
            <w:tcW w:w="2410" w:type="dxa"/>
          </w:tcPr>
          <w:p w14:paraId="2BEE6D33" w14:textId="77777777" w:rsidR="003E119E" w:rsidRPr="00A23F0B" w:rsidRDefault="003E119E" w:rsidP="003E119E">
            <w:pPr>
              <w:rPr>
                <w:rFonts w:ascii="Frutiger LT Com 45 Light" w:hAnsi="Frutiger LT Com 45 Light"/>
              </w:rPr>
            </w:pPr>
            <w:r w:rsidRPr="00A23F0B">
              <w:rPr>
                <w:rFonts w:ascii="Frutiger LT Com 45 Light" w:hAnsi="Frutiger LT Com 45 Light"/>
              </w:rPr>
              <w:t xml:space="preserve">Test </w:t>
            </w:r>
            <w:proofErr w:type="spellStart"/>
            <w:r w:rsidRPr="00A23F0B">
              <w:rPr>
                <w:rFonts w:ascii="Frutiger LT Com 45 Light" w:hAnsi="Frutiger LT Com 45 Light"/>
              </w:rPr>
              <w:t>Priority</w:t>
            </w:r>
            <w:proofErr w:type="spellEnd"/>
          </w:p>
        </w:tc>
        <w:tc>
          <w:tcPr>
            <w:tcW w:w="7444" w:type="dxa"/>
          </w:tcPr>
          <w:p w14:paraId="74E00262" w14:textId="459B5AC0" w:rsidR="003E119E" w:rsidRPr="00A23F0B" w:rsidRDefault="003E119E" w:rsidP="003E119E">
            <w:pPr>
              <w:rPr>
                <w:rFonts w:ascii="Frutiger LT Com 45 Light" w:hAnsi="Frutiger LT Com 45 Light"/>
              </w:rPr>
            </w:pPr>
            <w:r w:rsidRPr="00A23F0B">
              <w:rPr>
                <w:rFonts w:ascii="Frutiger LT Com 45 Light" w:hAnsi="Frutiger LT Com 45 Light"/>
              </w:rPr>
              <w:t>1</w:t>
            </w:r>
          </w:p>
        </w:tc>
      </w:tr>
      <w:tr w:rsidR="003E119E" w:rsidRPr="00A23F0B" w14:paraId="3C0F78E7" w14:textId="77777777" w:rsidTr="003E119E">
        <w:tc>
          <w:tcPr>
            <w:tcW w:w="2410" w:type="dxa"/>
          </w:tcPr>
          <w:p w14:paraId="33257A72" w14:textId="77777777" w:rsidR="003E119E" w:rsidRPr="00A23F0B" w:rsidRDefault="003E119E" w:rsidP="003E119E">
            <w:pPr>
              <w:rPr>
                <w:rFonts w:ascii="Frutiger LT Com 45 Light" w:hAnsi="Frutiger LT Com 45 Light"/>
              </w:rPr>
            </w:pPr>
            <w:r w:rsidRPr="00A23F0B">
              <w:rPr>
                <w:rFonts w:ascii="Frutiger LT Com 45 Light" w:hAnsi="Frutiger LT Com 45 Light"/>
              </w:rPr>
              <w:t xml:space="preserve">Test </w:t>
            </w:r>
            <w:proofErr w:type="spellStart"/>
            <w:r w:rsidRPr="00A23F0B">
              <w:rPr>
                <w:rFonts w:ascii="Frutiger LT Com 45 Light" w:hAnsi="Frutiger LT Com 45 Light"/>
              </w:rPr>
              <w:t>Title</w:t>
            </w:r>
            <w:proofErr w:type="spellEnd"/>
            <w:r w:rsidRPr="00A23F0B">
              <w:rPr>
                <w:rFonts w:ascii="Frutiger LT Com 45 Light" w:hAnsi="Frutiger LT Com 45 Light"/>
              </w:rPr>
              <w:t>/</w:t>
            </w:r>
            <w:proofErr w:type="spellStart"/>
            <w:r w:rsidRPr="00A23F0B">
              <w:rPr>
                <w:rFonts w:ascii="Frutiger LT Com 45 Light" w:hAnsi="Frutiger LT Com 45 Light"/>
              </w:rPr>
              <w:t>Name</w:t>
            </w:r>
            <w:proofErr w:type="spellEnd"/>
          </w:p>
        </w:tc>
        <w:tc>
          <w:tcPr>
            <w:tcW w:w="7444" w:type="dxa"/>
          </w:tcPr>
          <w:p w14:paraId="3FD72767" w14:textId="705EE368" w:rsidR="003E119E" w:rsidRPr="00A23F0B" w:rsidRDefault="003E119E" w:rsidP="003E119E">
            <w:pPr>
              <w:rPr>
                <w:rFonts w:ascii="Frutiger LT Com 45 Light" w:hAnsi="Frutiger LT Com 45 Light"/>
              </w:rPr>
            </w:pPr>
            <w:r w:rsidRPr="00A23F0B">
              <w:rPr>
                <w:rFonts w:ascii="Frutiger LT Com 45 Light" w:hAnsi="Frutiger LT Com 45 Light"/>
              </w:rPr>
              <w:t>Verificar descarga de archivo desde el sistema al equipo local</w:t>
            </w:r>
          </w:p>
        </w:tc>
      </w:tr>
      <w:tr w:rsidR="003E119E" w:rsidRPr="00A23F0B" w14:paraId="4C2F7D76" w14:textId="77777777" w:rsidTr="003E119E">
        <w:tc>
          <w:tcPr>
            <w:tcW w:w="2410" w:type="dxa"/>
          </w:tcPr>
          <w:p w14:paraId="389E11A2" w14:textId="77777777" w:rsidR="003E119E" w:rsidRPr="00A23F0B" w:rsidRDefault="003E119E" w:rsidP="003E119E">
            <w:pPr>
              <w:rPr>
                <w:rFonts w:ascii="Frutiger LT Com 45 Light" w:hAnsi="Frutiger LT Com 45 Light"/>
              </w:rPr>
            </w:pPr>
            <w:r w:rsidRPr="00A23F0B">
              <w:rPr>
                <w:rFonts w:ascii="Frutiger LT Com 45 Light" w:hAnsi="Frutiger LT Com 45 Light"/>
              </w:rPr>
              <w:t xml:space="preserve">Test </w:t>
            </w:r>
            <w:proofErr w:type="spellStart"/>
            <w:r w:rsidRPr="00A23F0B">
              <w:rPr>
                <w:rFonts w:ascii="Frutiger LT Com 45 Light" w:hAnsi="Frutiger LT Com 45 Light"/>
              </w:rPr>
              <w:t>Summary</w:t>
            </w:r>
            <w:proofErr w:type="spellEnd"/>
          </w:p>
        </w:tc>
        <w:tc>
          <w:tcPr>
            <w:tcW w:w="7444" w:type="dxa"/>
          </w:tcPr>
          <w:p w14:paraId="231733EB" w14:textId="3D25E949" w:rsidR="003E119E" w:rsidRPr="00A23F0B" w:rsidRDefault="003E119E" w:rsidP="003E119E">
            <w:pPr>
              <w:rPr>
                <w:rFonts w:ascii="Frutiger LT Com 45 Light" w:hAnsi="Frutiger LT Com 45 Light"/>
              </w:rPr>
            </w:pPr>
            <w:r w:rsidRPr="00A23F0B">
              <w:rPr>
                <w:rFonts w:ascii="Frutiger LT Com 45 Light" w:hAnsi="Frutiger LT Com 45 Light"/>
              </w:rPr>
              <w:t xml:space="preserve">Validar que un archivo almacenado en </w:t>
            </w:r>
            <w:proofErr w:type="spellStart"/>
            <w:r w:rsidRPr="00A23F0B">
              <w:rPr>
                <w:rFonts w:ascii="Frutiger LT Com 45 Light" w:hAnsi="Frutiger LT Com 45 Light"/>
              </w:rPr>
              <w:t>Gestordocs</w:t>
            </w:r>
            <w:proofErr w:type="spellEnd"/>
            <w:r w:rsidRPr="00A23F0B">
              <w:rPr>
                <w:rFonts w:ascii="Frutiger LT Com 45 Light" w:hAnsi="Frutiger LT Com 45 Light"/>
              </w:rPr>
              <w:t xml:space="preserve"> pueda ser descargado exitosamente al equipo del usuario, conservando su integridad, nombre y formato.</w:t>
            </w:r>
          </w:p>
        </w:tc>
      </w:tr>
      <w:tr w:rsidR="003E119E" w:rsidRPr="00A23F0B" w14:paraId="0D4C3967" w14:textId="77777777" w:rsidTr="003E119E">
        <w:tc>
          <w:tcPr>
            <w:tcW w:w="2410" w:type="dxa"/>
          </w:tcPr>
          <w:p w14:paraId="54ECEF75" w14:textId="77777777" w:rsidR="003E119E" w:rsidRPr="00A23F0B" w:rsidRDefault="003E119E" w:rsidP="003E119E">
            <w:pPr>
              <w:rPr>
                <w:rFonts w:ascii="Frutiger LT Com 45 Light" w:hAnsi="Frutiger LT Com 45 Light"/>
              </w:rPr>
            </w:pPr>
            <w:r w:rsidRPr="00A23F0B">
              <w:rPr>
                <w:rFonts w:ascii="Frutiger LT Com 45 Light" w:hAnsi="Frutiger LT Com 45 Light"/>
              </w:rPr>
              <w:t xml:space="preserve">Test </w:t>
            </w:r>
            <w:proofErr w:type="spellStart"/>
            <w:r w:rsidRPr="00A23F0B">
              <w:rPr>
                <w:rFonts w:ascii="Frutiger LT Com 45 Light" w:hAnsi="Frutiger LT Com 45 Light"/>
              </w:rPr>
              <w:t>Steps</w:t>
            </w:r>
            <w:proofErr w:type="spellEnd"/>
          </w:p>
        </w:tc>
        <w:tc>
          <w:tcPr>
            <w:tcW w:w="74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119E" w:rsidRPr="00A23F0B" w14:paraId="651B8C44" w14:textId="77777777" w:rsidTr="003E119E">
              <w:trPr>
                <w:tblCellSpacing w:w="15" w:type="dxa"/>
              </w:trPr>
              <w:tc>
                <w:tcPr>
                  <w:tcW w:w="0" w:type="auto"/>
                  <w:vAlign w:val="center"/>
                  <w:hideMark/>
                </w:tcPr>
                <w:p w14:paraId="20AB424F" w14:textId="77777777" w:rsidR="003E119E" w:rsidRPr="00A23F0B" w:rsidRDefault="003E119E" w:rsidP="003E119E">
                  <w:pPr>
                    <w:spacing w:after="0" w:line="240" w:lineRule="auto"/>
                    <w:rPr>
                      <w:rFonts w:ascii="Frutiger LT Com 45 Light" w:eastAsia="Times New Roman" w:hAnsi="Frutiger LT Com 45 Light" w:cs="Times New Roman"/>
                      <w:sz w:val="24"/>
                      <w:szCs w:val="24"/>
                      <w:lang w:val="es-419" w:eastAsia="es-419"/>
                    </w:rPr>
                  </w:pPr>
                </w:p>
              </w:tc>
            </w:tr>
          </w:tbl>
          <w:p w14:paraId="6CE0F60D" w14:textId="178B1252" w:rsidR="003E119E" w:rsidRPr="00A23F0B" w:rsidRDefault="003E119E" w:rsidP="003E119E">
            <w:pPr>
              <w:spacing w:after="0"/>
              <w:rPr>
                <w:rFonts w:ascii="Frutiger LT Com 45 Light" w:hAnsi="Frutiger LT Com 45 Light"/>
              </w:rPr>
            </w:pPr>
            <w:r w:rsidRPr="00A23F0B">
              <w:rPr>
                <w:rFonts w:ascii="Frutiger LT Com 45 Light" w:hAnsi="Frutiger LT Com 45 Light"/>
              </w:rPr>
              <w:t>1. Iniciar sesión como usuario</w:t>
            </w:r>
            <w:r w:rsidRPr="00A23F0B">
              <w:rPr>
                <w:rFonts w:ascii="Frutiger LT Com 45 Light" w:hAnsi="Frutiger LT Com 45 Light"/>
              </w:rPr>
              <w:br/>
              <w:t>2. Ir a una carpeta donde haya archivos cargados</w:t>
            </w:r>
            <w:r w:rsidRPr="00A23F0B">
              <w:rPr>
                <w:rFonts w:ascii="Frutiger LT Com 45 Light" w:hAnsi="Frutiger LT Com 45 Light"/>
              </w:rPr>
              <w:br/>
              <w:t>3. Darle a los tres puntos del archivo</w:t>
            </w:r>
            <w:r w:rsidR="00681A0D" w:rsidRPr="00A23F0B">
              <w:rPr>
                <w:rFonts w:ascii="Frutiger LT Com 45 Light" w:hAnsi="Frutiger LT Com 45 Light"/>
              </w:rPr>
              <w:t>.</w:t>
            </w:r>
            <w:r w:rsidRPr="00A23F0B">
              <w:rPr>
                <w:rFonts w:ascii="Frutiger LT Com 45 Light" w:hAnsi="Frutiger LT Com 45 Light"/>
              </w:rPr>
              <w:br/>
              <w:t>4. Hacer clic en “Descargar”</w:t>
            </w:r>
            <w:r w:rsidR="00681A0D" w:rsidRPr="00A23F0B">
              <w:rPr>
                <w:rFonts w:ascii="Frutiger LT Com 45 Light" w:hAnsi="Frutiger LT Com 45 Light"/>
              </w:rPr>
              <w:t>.</w:t>
            </w:r>
            <w:r w:rsidRPr="00A23F0B">
              <w:rPr>
                <w:rFonts w:ascii="Frutiger LT Com 45 Light" w:hAnsi="Frutiger LT Com 45 Light"/>
              </w:rPr>
              <w:br/>
              <w:t>5. Esperar que inicie la descarga</w:t>
            </w:r>
            <w:r w:rsidR="00681A0D" w:rsidRPr="00A23F0B">
              <w:rPr>
                <w:rFonts w:ascii="Frutiger LT Com 45 Light" w:hAnsi="Frutiger LT Com 45 Light"/>
              </w:rPr>
              <w:t>.</w:t>
            </w:r>
            <w:r w:rsidRPr="00A23F0B">
              <w:rPr>
                <w:rFonts w:ascii="Frutiger LT Com 45 Light" w:hAnsi="Frutiger LT Com 45 Light"/>
              </w:rPr>
              <w:br/>
              <w:t>6. Abrir el archivo descargado en el equipo</w:t>
            </w:r>
            <w:r w:rsidR="00681A0D" w:rsidRPr="00A23F0B">
              <w:rPr>
                <w:rFonts w:ascii="Frutiger LT Com 45 Light" w:hAnsi="Frutiger LT Com 45 Light"/>
              </w:rPr>
              <w:t>.</w:t>
            </w:r>
          </w:p>
        </w:tc>
      </w:tr>
      <w:tr w:rsidR="003E119E" w:rsidRPr="00A23F0B" w14:paraId="1FB9B32A" w14:textId="77777777" w:rsidTr="003E119E">
        <w:tc>
          <w:tcPr>
            <w:tcW w:w="2410" w:type="dxa"/>
          </w:tcPr>
          <w:p w14:paraId="4042CE74" w14:textId="77777777" w:rsidR="003E119E" w:rsidRPr="00A23F0B" w:rsidRDefault="003E119E" w:rsidP="003E119E">
            <w:pPr>
              <w:rPr>
                <w:rFonts w:ascii="Frutiger LT Com 45 Light" w:hAnsi="Frutiger LT Com 45 Light"/>
              </w:rPr>
            </w:pPr>
            <w:r w:rsidRPr="00A23F0B">
              <w:rPr>
                <w:rFonts w:ascii="Frutiger LT Com 45 Light" w:hAnsi="Frutiger LT Com 45 Light"/>
              </w:rPr>
              <w:t>Test Data</w:t>
            </w:r>
          </w:p>
        </w:tc>
        <w:tc>
          <w:tcPr>
            <w:tcW w:w="7444" w:type="dxa"/>
          </w:tcPr>
          <w:p w14:paraId="7AAB5E9A" w14:textId="77777777" w:rsidR="003E119E" w:rsidRPr="00A23F0B" w:rsidRDefault="00681A0D" w:rsidP="003E119E">
            <w:pPr>
              <w:rPr>
                <w:rFonts w:ascii="Frutiger LT Com 45 Light" w:hAnsi="Frutiger LT Com 45 Light"/>
              </w:rPr>
            </w:pPr>
            <w:r w:rsidRPr="00A23F0B">
              <w:rPr>
                <w:rFonts w:ascii="Frutiger LT Com 45 Light" w:hAnsi="Frutiger LT Com 45 Light"/>
              </w:rPr>
              <w:t>Archivo</w:t>
            </w:r>
            <w:r w:rsidR="00A23F0B" w:rsidRPr="00A23F0B">
              <w:rPr>
                <w:rFonts w:ascii="Frutiger LT Com 45 Light" w:hAnsi="Frutiger LT Com 45 Light"/>
              </w:rPr>
              <w:t>s</w:t>
            </w:r>
            <w:r w:rsidRPr="00A23F0B">
              <w:rPr>
                <w:rFonts w:ascii="Frutiger LT Com 45 Light" w:hAnsi="Frutiger LT Com 45 Light"/>
              </w:rPr>
              <w:t xml:space="preserve">: </w:t>
            </w:r>
            <w:r w:rsidR="00A23F0B" w:rsidRPr="00A23F0B">
              <w:rPr>
                <w:rFonts w:ascii="Frutiger LT Com 45 Light" w:hAnsi="Frutiger LT Com 45 Light"/>
              </w:rPr>
              <w:t xml:space="preserve">- </w:t>
            </w:r>
            <w:r w:rsidRPr="00A23F0B">
              <w:rPr>
                <w:rFonts w:ascii="Frutiger LT Com 45 Light" w:hAnsi="Frutiger LT Com 45 Light"/>
              </w:rPr>
              <w:t>Prueba</w:t>
            </w:r>
            <w:r w:rsidRPr="00A23F0B">
              <w:rPr>
                <w:rStyle w:val="CdigoHTML"/>
                <w:rFonts w:ascii="Frutiger LT Com 45 Light" w:eastAsiaTheme="minorHAnsi" w:hAnsi="Frutiger LT Com 45 Light"/>
              </w:rPr>
              <w:t>.txt</w:t>
            </w:r>
            <w:r w:rsidRPr="00A23F0B">
              <w:rPr>
                <w:rFonts w:ascii="Frutiger LT Com 45 Light" w:hAnsi="Frutiger LT Com 45 Light"/>
              </w:rPr>
              <w:t xml:space="preserve"> (1 KB)</w:t>
            </w:r>
          </w:p>
          <w:p w14:paraId="5E55E186" w14:textId="429CF489" w:rsidR="00A23F0B" w:rsidRPr="00A23F0B" w:rsidRDefault="00A23F0B" w:rsidP="00A23F0B">
            <w:pPr>
              <w:pStyle w:val="Prrafodelista"/>
              <w:numPr>
                <w:ilvl w:val="0"/>
                <w:numId w:val="22"/>
              </w:numPr>
              <w:rPr>
                <w:rFonts w:ascii="Frutiger LT Com 45 Light" w:hAnsi="Frutiger LT Com 45 Light"/>
              </w:rPr>
            </w:pPr>
            <w:r w:rsidRPr="00A23F0B">
              <w:rPr>
                <w:rFonts w:ascii="Frutiger LT Com 45 Light" w:hAnsi="Frutiger LT Com 45 Light"/>
              </w:rPr>
              <w:t>Prueba JEJEJE/Prueba_3.xlsx.</w:t>
            </w:r>
          </w:p>
        </w:tc>
      </w:tr>
      <w:tr w:rsidR="003E119E" w:rsidRPr="00A23F0B" w14:paraId="6DD471E1" w14:textId="77777777" w:rsidTr="003E119E">
        <w:tc>
          <w:tcPr>
            <w:tcW w:w="2410" w:type="dxa"/>
          </w:tcPr>
          <w:p w14:paraId="321B11CC" w14:textId="77777777" w:rsidR="003E119E" w:rsidRPr="00A23F0B" w:rsidRDefault="003E119E" w:rsidP="003E119E">
            <w:pPr>
              <w:rPr>
                <w:rFonts w:ascii="Frutiger LT Com 45 Light" w:hAnsi="Frutiger LT Com 45 Light"/>
              </w:rPr>
            </w:pPr>
            <w:proofErr w:type="spellStart"/>
            <w:r w:rsidRPr="00A23F0B">
              <w:rPr>
                <w:rFonts w:ascii="Frutiger LT Com 45 Light" w:hAnsi="Frutiger LT Com 45 Light"/>
              </w:rPr>
              <w:t>Expected</w:t>
            </w:r>
            <w:proofErr w:type="spellEnd"/>
            <w:r w:rsidRPr="00A23F0B">
              <w:rPr>
                <w:rFonts w:ascii="Frutiger LT Com 45 Light" w:hAnsi="Frutiger LT Com 45 Light"/>
              </w:rPr>
              <w:t xml:space="preserve"> </w:t>
            </w:r>
            <w:proofErr w:type="spellStart"/>
            <w:r w:rsidRPr="00A23F0B">
              <w:rPr>
                <w:rFonts w:ascii="Frutiger LT Com 45 Light" w:hAnsi="Frutiger LT Com 45 Light"/>
              </w:rPr>
              <w:t>Result</w:t>
            </w:r>
            <w:proofErr w:type="spellEnd"/>
          </w:p>
        </w:tc>
        <w:tc>
          <w:tcPr>
            <w:tcW w:w="7444" w:type="dxa"/>
          </w:tcPr>
          <w:p w14:paraId="53869A25" w14:textId="4CD828C6" w:rsidR="003E119E" w:rsidRPr="00A23F0B" w:rsidRDefault="00681A0D" w:rsidP="003E119E">
            <w:pPr>
              <w:rPr>
                <w:rFonts w:ascii="Frutiger LT Com 45 Light" w:hAnsi="Frutiger LT Com 45 Light"/>
              </w:rPr>
            </w:pPr>
            <w:r w:rsidRPr="00A23F0B">
              <w:rPr>
                <w:rFonts w:ascii="Frutiger LT Com 45 Light" w:hAnsi="Frutiger LT Com 45 Light"/>
              </w:rPr>
              <w:t>El archivo debe:</w:t>
            </w:r>
            <w:r w:rsidRPr="00A23F0B">
              <w:rPr>
                <w:rFonts w:ascii="Frutiger LT Com 45 Light" w:hAnsi="Frutiger LT Com 45 Light"/>
              </w:rPr>
              <w:br/>
              <w:t>- Descargar sin errores.</w:t>
            </w:r>
            <w:r w:rsidRPr="00A23F0B">
              <w:rPr>
                <w:rFonts w:ascii="Frutiger LT Com 45 Light" w:hAnsi="Frutiger LT Com 45 Light"/>
              </w:rPr>
              <w:br/>
              <w:t>- Conservar el nombre original.</w:t>
            </w:r>
            <w:r w:rsidRPr="00A23F0B">
              <w:rPr>
                <w:rFonts w:ascii="Frutiger LT Com 45 Light" w:hAnsi="Frutiger LT Com 45 Light"/>
              </w:rPr>
              <w:br/>
              <w:t>- Ser accesible en el equipo sin corrupción.</w:t>
            </w:r>
            <w:r w:rsidRPr="00A23F0B">
              <w:rPr>
                <w:rFonts w:ascii="Frutiger LT Com 45 Light" w:hAnsi="Frutiger LT Com 45 Light"/>
              </w:rPr>
              <w:br/>
              <w:t>- Tener extensión y contenido intactos.</w:t>
            </w:r>
          </w:p>
        </w:tc>
      </w:tr>
      <w:tr w:rsidR="003E119E" w:rsidRPr="00A23F0B" w14:paraId="42B147DC" w14:textId="77777777" w:rsidTr="003E119E">
        <w:tc>
          <w:tcPr>
            <w:tcW w:w="2410" w:type="dxa"/>
          </w:tcPr>
          <w:p w14:paraId="0A21A8EC" w14:textId="77777777" w:rsidR="003E119E" w:rsidRPr="00A23F0B" w:rsidRDefault="003E119E" w:rsidP="003E119E">
            <w:pPr>
              <w:rPr>
                <w:rFonts w:ascii="Frutiger LT Com 45 Light" w:hAnsi="Frutiger LT Com 45 Light"/>
              </w:rPr>
            </w:pPr>
            <w:r w:rsidRPr="00A23F0B">
              <w:rPr>
                <w:rFonts w:ascii="Frutiger LT Com 45 Light" w:hAnsi="Frutiger LT Com 45 Light"/>
              </w:rPr>
              <w:t xml:space="preserve">Actual </w:t>
            </w:r>
            <w:proofErr w:type="spellStart"/>
            <w:r w:rsidRPr="00A23F0B">
              <w:rPr>
                <w:rFonts w:ascii="Frutiger LT Com 45 Light" w:hAnsi="Frutiger LT Com 45 Light"/>
              </w:rPr>
              <w:t>Result</w:t>
            </w:r>
            <w:proofErr w:type="spellEnd"/>
          </w:p>
        </w:tc>
        <w:tc>
          <w:tcPr>
            <w:tcW w:w="7444" w:type="dxa"/>
          </w:tcPr>
          <w:p w14:paraId="485A13AA" w14:textId="560E0C9A" w:rsidR="003E119E" w:rsidRPr="00A23F0B" w:rsidRDefault="00A23F0B" w:rsidP="003E119E">
            <w:pPr>
              <w:rPr>
                <w:rFonts w:ascii="Frutiger LT Com 45 Light" w:hAnsi="Frutiger LT Com 45 Light"/>
              </w:rPr>
            </w:pPr>
            <w:r w:rsidRPr="00A23F0B">
              <w:rPr>
                <w:rFonts w:ascii="Frutiger LT Com 45 Light" w:hAnsi="Frutiger LT Com 45 Light"/>
              </w:rPr>
              <w:t>Los archivos de la carpeta raíz no descargan correctamente, da error en la descarga, pero, los archivos de las carpetas y subcarpetas dentro de la carpeta raíz descargan correctamente.</w:t>
            </w:r>
          </w:p>
        </w:tc>
      </w:tr>
      <w:tr w:rsidR="003E119E" w:rsidRPr="00A23F0B" w14:paraId="59495C7A" w14:textId="77777777" w:rsidTr="003E119E">
        <w:tc>
          <w:tcPr>
            <w:tcW w:w="2410" w:type="dxa"/>
          </w:tcPr>
          <w:p w14:paraId="261E9A5D" w14:textId="77777777" w:rsidR="003E119E" w:rsidRPr="00A23F0B" w:rsidRDefault="003E119E" w:rsidP="003E119E">
            <w:pPr>
              <w:rPr>
                <w:rFonts w:ascii="Frutiger LT Com 45 Light" w:hAnsi="Frutiger LT Com 45 Light"/>
              </w:rPr>
            </w:pPr>
            <w:r w:rsidRPr="00A23F0B">
              <w:rPr>
                <w:rFonts w:ascii="Frutiger LT Com 45 Light" w:hAnsi="Frutiger LT Com 45 Light"/>
              </w:rPr>
              <w:t>Status</w:t>
            </w:r>
          </w:p>
        </w:tc>
        <w:tc>
          <w:tcPr>
            <w:tcW w:w="7444" w:type="dxa"/>
          </w:tcPr>
          <w:p w14:paraId="7F14BAA6" w14:textId="1B7DFC11" w:rsidR="003E119E" w:rsidRPr="00A23F0B" w:rsidRDefault="00A23F0B" w:rsidP="003E119E">
            <w:pPr>
              <w:rPr>
                <w:rFonts w:ascii="Frutiger LT Com 45 Light" w:hAnsi="Frutiger LT Com 45 Light"/>
              </w:rPr>
            </w:pPr>
            <w:r w:rsidRPr="00A23F0B">
              <w:rPr>
                <w:rFonts w:ascii="Frutiger LT Com 45 Light" w:hAnsi="Frutiger LT Com 45 Light"/>
              </w:rPr>
              <w:t xml:space="preserve">No funcional. </w:t>
            </w:r>
          </w:p>
        </w:tc>
      </w:tr>
      <w:tr w:rsidR="003E119E" w:rsidRPr="00A23F0B" w14:paraId="13DA566B" w14:textId="77777777" w:rsidTr="003E119E">
        <w:tc>
          <w:tcPr>
            <w:tcW w:w="2410" w:type="dxa"/>
          </w:tcPr>
          <w:p w14:paraId="6E6D9CFE" w14:textId="77777777" w:rsidR="003E119E" w:rsidRPr="00A23F0B" w:rsidRDefault="003E119E" w:rsidP="003E119E">
            <w:pPr>
              <w:rPr>
                <w:rFonts w:ascii="Frutiger LT Com 45 Light" w:hAnsi="Frutiger LT Com 45 Light"/>
              </w:rPr>
            </w:pPr>
            <w:proofErr w:type="spellStart"/>
            <w:r w:rsidRPr="00A23F0B">
              <w:rPr>
                <w:rFonts w:ascii="Frutiger LT Com 45 Light" w:hAnsi="Frutiger LT Com 45 Light"/>
              </w:rPr>
              <w:t>Pre-condition</w:t>
            </w:r>
            <w:proofErr w:type="spellEnd"/>
          </w:p>
        </w:tc>
        <w:tc>
          <w:tcPr>
            <w:tcW w:w="7444" w:type="dxa"/>
          </w:tcPr>
          <w:p w14:paraId="7E2CB2F5" w14:textId="358569D7" w:rsidR="003E119E" w:rsidRPr="00A23F0B" w:rsidRDefault="00681A0D" w:rsidP="003E119E">
            <w:pPr>
              <w:rPr>
                <w:rFonts w:ascii="Frutiger LT Com 45 Light" w:hAnsi="Frutiger LT Com 45 Light"/>
              </w:rPr>
            </w:pPr>
            <w:r w:rsidRPr="00A23F0B">
              <w:rPr>
                <w:rFonts w:ascii="Frutiger LT Com 45 Light" w:hAnsi="Frutiger LT Com 45 Light"/>
              </w:rPr>
              <w:t>Usuario debe estar autenticado y tener acceso al archivo. El archivo debe existir y estar disponible.</w:t>
            </w:r>
          </w:p>
        </w:tc>
      </w:tr>
      <w:tr w:rsidR="003E119E" w:rsidRPr="00A23F0B" w14:paraId="036AD655" w14:textId="77777777" w:rsidTr="003E119E">
        <w:tc>
          <w:tcPr>
            <w:tcW w:w="2410" w:type="dxa"/>
          </w:tcPr>
          <w:p w14:paraId="3A3212A0" w14:textId="77777777" w:rsidR="003E119E" w:rsidRPr="00A23F0B" w:rsidRDefault="003E119E" w:rsidP="003E119E">
            <w:pPr>
              <w:rPr>
                <w:rFonts w:ascii="Frutiger LT Com 45 Light" w:hAnsi="Frutiger LT Com 45 Light"/>
              </w:rPr>
            </w:pPr>
            <w:proofErr w:type="spellStart"/>
            <w:r w:rsidRPr="00A23F0B">
              <w:rPr>
                <w:rFonts w:ascii="Frutiger LT Com 45 Light" w:hAnsi="Frutiger LT Com 45 Light"/>
              </w:rPr>
              <w:t>Post-condition</w:t>
            </w:r>
            <w:proofErr w:type="spellEnd"/>
          </w:p>
        </w:tc>
        <w:tc>
          <w:tcPr>
            <w:tcW w:w="7444" w:type="dxa"/>
          </w:tcPr>
          <w:p w14:paraId="2E01501B" w14:textId="1F3F1471" w:rsidR="003E119E" w:rsidRPr="00A23F0B" w:rsidRDefault="00681A0D" w:rsidP="003E119E">
            <w:pPr>
              <w:rPr>
                <w:rFonts w:ascii="Frutiger LT Com 45 Light" w:hAnsi="Frutiger LT Com 45 Light"/>
              </w:rPr>
            </w:pPr>
            <w:r w:rsidRPr="00A23F0B">
              <w:rPr>
                <w:rFonts w:ascii="Frutiger LT Com 45 Light" w:hAnsi="Frutiger LT Com 45 Light"/>
              </w:rPr>
              <w:t>El archivo debe estar disponible en la carpeta de descargas del navegador o sistema operativo, funcionando correctamente.</w:t>
            </w:r>
          </w:p>
        </w:tc>
      </w:tr>
      <w:tr w:rsidR="003E119E" w:rsidRPr="00A23F0B" w14:paraId="5464C316" w14:textId="77777777" w:rsidTr="003E119E">
        <w:tc>
          <w:tcPr>
            <w:tcW w:w="2410" w:type="dxa"/>
          </w:tcPr>
          <w:p w14:paraId="34AD2909" w14:textId="77777777" w:rsidR="003E119E" w:rsidRPr="00A23F0B" w:rsidRDefault="003E119E" w:rsidP="003E119E">
            <w:pPr>
              <w:rPr>
                <w:rFonts w:ascii="Frutiger LT Com 45 Light" w:hAnsi="Frutiger LT Com 45 Light"/>
              </w:rPr>
            </w:pPr>
            <w:r w:rsidRPr="00A23F0B">
              <w:rPr>
                <w:rFonts w:ascii="Frutiger LT Com 45 Light" w:hAnsi="Frutiger LT Com 45 Light"/>
              </w:rPr>
              <w:t>Notes/</w:t>
            </w:r>
            <w:proofErr w:type="spellStart"/>
            <w:r w:rsidRPr="00A23F0B">
              <w:rPr>
                <w:rFonts w:ascii="Frutiger LT Com 45 Light" w:hAnsi="Frutiger LT Com 45 Light"/>
              </w:rPr>
              <w:t>Comments</w:t>
            </w:r>
            <w:proofErr w:type="spellEnd"/>
          </w:p>
        </w:tc>
        <w:tc>
          <w:tcPr>
            <w:tcW w:w="7444" w:type="dxa"/>
          </w:tcPr>
          <w:p w14:paraId="720C13E9" w14:textId="329167F1" w:rsidR="003E119E" w:rsidRPr="00A23F0B" w:rsidRDefault="00A23F0B" w:rsidP="003E119E">
            <w:pPr>
              <w:rPr>
                <w:rFonts w:ascii="Frutiger LT Com 45 Light" w:hAnsi="Frutiger LT Com 45 Light"/>
              </w:rPr>
            </w:pPr>
            <w:r w:rsidRPr="00A23F0B">
              <w:rPr>
                <w:rFonts w:ascii="Frutiger LT Com 45 Light" w:hAnsi="Frutiger LT Com 45 Light"/>
              </w:rPr>
              <w:t>Solucionar error de la descarga de archivos de carpeta raíz.</w:t>
            </w:r>
            <w:r w:rsidR="000E5756">
              <w:rPr>
                <w:rFonts w:ascii="Frutiger LT Com 45 Light" w:hAnsi="Frutiger LT Com 45 Light"/>
              </w:rPr>
              <w:br/>
            </w:r>
            <w:r w:rsidR="000E5756" w:rsidRPr="000E5756">
              <w:rPr>
                <w:rFonts w:ascii="Frutiger LT Com 45 Light" w:hAnsi="Frutiger LT Com 45 Light"/>
                <w:b/>
              </w:rPr>
              <w:t>No</w:t>
            </w:r>
            <w:r w:rsidR="000E5756">
              <w:rPr>
                <w:rFonts w:ascii="Frutiger LT Com 45 Light" w:hAnsi="Frutiger LT Com 45 Light"/>
              </w:rPr>
              <w:t xml:space="preserve"> es transacción.</w:t>
            </w:r>
          </w:p>
        </w:tc>
      </w:tr>
    </w:tbl>
    <w:p w14:paraId="6B26F63A" w14:textId="50C0F559" w:rsidR="009B4140" w:rsidRDefault="009B4140" w:rsidP="00945812">
      <w:pPr>
        <w:rPr>
          <w:rFonts w:ascii="Frutiger LT Com 45 Light" w:hAnsi="Frutiger LT Com 45 Light"/>
        </w:rPr>
      </w:pPr>
    </w:p>
    <w:p w14:paraId="15912EED" w14:textId="121C61F7" w:rsidR="009B4140" w:rsidRDefault="009B4140" w:rsidP="00945812">
      <w:pPr>
        <w:rPr>
          <w:rFonts w:ascii="Frutiger LT Com 45 Light" w:hAnsi="Frutiger LT Com 45 Light"/>
        </w:rPr>
      </w:pPr>
    </w:p>
    <w:p w14:paraId="65E70849" w14:textId="6B35C444" w:rsidR="00A23F0B" w:rsidRDefault="00A23F0B" w:rsidP="00945812">
      <w:pPr>
        <w:rPr>
          <w:rFonts w:ascii="Frutiger LT Com 45 Light" w:hAnsi="Frutiger LT Com 45 Light"/>
        </w:rPr>
      </w:pPr>
    </w:p>
    <w:p w14:paraId="08B74630" w14:textId="7A0C5F0C" w:rsidR="00A23F0B" w:rsidRDefault="00A23F0B" w:rsidP="00945812">
      <w:pPr>
        <w:rPr>
          <w:rFonts w:ascii="Frutiger LT Com 45 Light" w:hAnsi="Frutiger LT Com 45 Light"/>
        </w:rPr>
      </w:pPr>
    </w:p>
    <w:p w14:paraId="47A757BB" w14:textId="79DD6AE2" w:rsidR="00A23F0B" w:rsidRDefault="00A23F0B" w:rsidP="00945812">
      <w:pPr>
        <w:rPr>
          <w:rFonts w:ascii="Frutiger LT Com 45 Light" w:hAnsi="Frutiger LT Com 45 Light"/>
        </w:rPr>
      </w:pPr>
    </w:p>
    <w:p w14:paraId="3E5A6B05" w14:textId="2DC86FAA" w:rsidR="00A23F0B" w:rsidRDefault="00A23F0B" w:rsidP="00945812">
      <w:pPr>
        <w:rPr>
          <w:rFonts w:ascii="Frutiger LT Com 45 Light" w:hAnsi="Frutiger LT Com 45 Light"/>
        </w:rPr>
      </w:pPr>
    </w:p>
    <w:p w14:paraId="7D70A638" w14:textId="65A5ADE6" w:rsidR="00A23F0B" w:rsidRDefault="00A23F0B" w:rsidP="00945812">
      <w:pPr>
        <w:rPr>
          <w:rFonts w:ascii="Frutiger LT Com 45 Light" w:hAnsi="Frutiger LT Com 45 Light"/>
        </w:rPr>
      </w:pPr>
    </w:p>
    <w:p w14:paraId="38676CEC" w14:textId="72CA669C" w:rsidR="00A23F0B" w:rsidRDefault="00A23F0B" w:rsidP="00945812">
      <w:pPr>
        <w:rPr>
          <w:rFonts w:ascii="Frutiger LT Com 45 Light" w:hAnsi="Frutiger LT Com 45 Light"/>
        </w:rPr>
      </w:pPr>
    </w:p>
    <w:p w14:paraId="02344349" w14:textId="4B5AAF26" w:rsidR="00A23F0B" w:rsidRPr="00070809" w:rsidRDefault="00A23F0B" w:rsidP="00A23F0B">
      <w:pPr>
        <w:pStyle w:val="Ttulo2"/>
        <w:spacing w:before="0" w:after="0"/>
        <w:rPr>
          <w:rFonts w:ascii="Frutiger LT Com 45 Light" w:hAnsi="Frutiger LT Com 45 Light"/>
        </w:rPr>
      </w:pPr>
      <w:r w:rsidRPr="00070809">
        <w:rPr>
          <w:rFonts w:ascii="Frutiger LT Com 45 Light" w:hAnsi="Frutiger LT Com 45 Light"/>
        </w:rPr>
        <w:lastRenderedPageBreak/>
        <w:t>Test case #</w:t>
      </w:r>
      <w:r>
        <w:rPr>
          <w:rFonts w:ascii="Frutiger LT Com 45 Light" w:hAnsi="Frutiger LT Com 45 Light"/>
        </w:rPr>
        <w:t xml:space="preserve">15 </w:t>
      </w:r>
      <w:r w:rsidR="007A71DB">
        <w:rPr>
          <w:rFonts w:ascii="Frutiger LT Com 45 Light" w:hAnsi="Frutiger LT Com 45 Light"/>
        </w:rPr>
        <w:t>cambiar estados de usuario</w:t>
      </w:r>
    </w:p>
    <w:tbl>
      <w:tblPr>
        <w:tblStyle w:val="WSI-Table"/>
        <w:tblW w:w="0" w:type="auto"/>
        <w:tblLook w:val="04A0" w:firstRow="1" w:lastRow="0" w:firstColumn="1" w:lastColumn="0" w:noHBand="0" w:noVBand="1"/>
      </w:tblPr>
      <w:tblGrid>
        <w:gridCol w:w="2410"/>
        <w:gridCol w:w="7444"/>
      </w:tblGrid>
      <w:tr w:rsidR="00A23F0B" w:rsidRPr="00A23F0B" w14:paraId="46C4187C" w14:textId="77777777" w:rsidTr="00A23F0B">
        <w:trPr>
          <w:cnfStyle w:val="100000000000" w:firstRow="1" w:lastRow="0" w:firstColumn="0" w:lastColumn="0" w:oddVBand="0" w:evenVBand="0" w:oddHBand="0" w:evenHBand="0" w:firstRowFirstColumn="0" w:firstRowLastColumn="0" w:lastRowFirstColumn="0" w:lastRowLastColumn="0"/>
        </w:trPr>
        <w:tc>
          <w:tcPr>
            <w:tcW w:w="2410" w:type="dxa"/>
          </w:tcPr>
          <w:p w14:paraId="2A060244" w14:textId="77777777" w:rsidR="00A23F0B" w:rsidRPr="00A23F0B" w:rsidRDefault="00A23F0B" w:rsidP="00A23F0B">
            <w:pPr>
              <w:rPr>
                <w:rFonts w:ascii="Frutiger LT Com 45 Light" w:hAnsi="Frutiger LT Com 45 Light"/>
              </w:rPr>
            </w:pPr>
            <w:r w:rsidRPr="00A23F0B">
              <w:rPr>
                <w:rFonts w:ascii="Frutiger LT Com 45 Light" w:hAnsi="Frutiger LT Com 45 Light"/>
              </w:rPr>
              <w:t>Field</w:t>
            </w:r>
          </w:p>
        </w:tc>
        <w:tc>
          <w:tcPr>
            <w:tcW w:w="7444" w:type="dxa"/>
          </w:tcPr>
          <w:p w14:paraId="4391ADC4" w14:textId="77777777" w:rsidR="00A23F0B" w:rsidRPr="00A23F0B" w:rsidRDefault="00A23F0B" w:rsidP="00A23F0B">
            <w:pPr>
              <w:rPr>
                <w:rFonts w:ascii="Frutiger LT Com 45 Light" w:hAnsi="Frutiger LT Com 45 Light"/>
              </w:rPr>
            </w:pPr>
            <w:r w:rsidRPr="00A23F0B">
              <w:rPr>
                <w:rFonts w:ascii="Frutiger LT Com 45 Light" w:hAnsi="Frutiger LT Com 45 Light"/>
              </w:rPr>
              <w:t>Description</w:t>
            </w:r>
          </w:p>
        </w:tc>
      </w:tr>
      <w:tr w:rsidR="00A23F0B" w:rsidRPr="00A23F0B" w14:paraId="64CE1F53" w14:textId="77777777" w:rsidTr="00A23F0B">
        <w:tc>
          <w:tcPr>
            <w:tcW w:w="2410" w:type="dxa"/>
          </w:tcPr>
          <w:p w14:paraId="6BEC368B" w14:textId="77777777" w:rsidR="00A23F0B" w:rsidRPr="00A23F0B" w:rsidRDefault="00A23F0B" w:rsidP="00A23F0B">
            <w:pPr>
              <w:rPr>
                <w:rFonts w:ascii="Frutiger LT Com 45 Light" w:hAnsi="Frutiger LT Com 45 Light"/>
              </w:rPr>
            </w:pPr>
            <w:r w:rsidRPr="00A23F0B">
              <w:rPr>
                <w:rFonts w:ascii="Frutiger LT Com 45 Light" w:hAnsi="Frutiger LT Com 45 Light"/>
              </w:rPr>
              <w:t>Test Case #</w:t>
            </w:r>
          </w:p>
        </w:tc>
        <w:tc>
          <w:tcPr>
            <w:tcW w:w="7444" w:type="dxa"/>
          </w:tcPr>
          <w:p w14:paraId="5FF5691B" w14:textId="727B9E02" w:rsidR="00A23F0B" w:rsidRPr="00A23F0B" w:rsidRDefault="00A23F0B" w:rsidP="00A23F0B">
            <w:pPr>
              <w:rPr>
                <w:rFonts w:ascii="Frutiger LT Com 45 Light" w:hAnsi="Frutiger LT Com 45 Light"/>
              </w:rPr>
            </w:pPr>
            <w:r w:rsidRPr="00A23F0B">
              <w:rPr>
                <w:rFonts w:ascii="Frutiger LT Com 45 Light" w:hAnsi="Frutiger LT Com 45 Light"/>
              </w:rPr>
              <w:t>1</w:t>
            </w:r>
            <w:r>
              <w:rPr>
                <w:rFonts w:ascii="Frutiger LT Com 45 Light" w:hAnsi="Frutiger LT Com 45 Light"/>
              </w:rPr>
              <w:t>5</w:t>
            </w:r>
          </w:p>
        </w:tc>
      </w:tr>
      <w:tr w:rsidR="00A23F0B" w:rsidRPr="00A23F0B" w14:paraId="639D98CE" w14:textId="77777777" w:rsidTr="00A23F0B">
        <w:tc>
          <w:tcPr>
            <w:tcW w:w="2410" w:type="dxa"/>
          </w:tcPr>
          <w:p w14:paraId="5294B048" w14:textId="77777777" w:rsidR="00A23F0B" w:rsidRPr="00A23F0B" w:rsidRDefault="00A23F0B" w:rsidP="00A23F0B">
            <w:pPr>
              <w:rPr>
                <w:rFonts w:ascii="Frutiger LT Com 45 Light" w:hAnsi="Frutiger LT Com 45 Light"/>
              </w:rPr>
            </w:pPr>
            <w:r w:rsidRPr="00A23F0B">
              <w:rPr>
                <w:rFonts w:ascii="Frutiger LT Com 45 Light" w:hAnsi="Frutiger LT Com 45 Light"/>
              </w:rPr>
              <w:t xml:space="preserve">Test </w:t>
            </w:r>
            <w:proofErr w:type="spellStart"/>
            <w:r w:rsidRPr="00A23F0B">
              <w:rPr>
                <w:rFonts w:ascii="Frutiger LT Com 45 Light" w:hAnsi="Frutiger LT Com 45 Light"/>
              </w:rPr>
              <w:t>Priority</w:t>
            </w:r>
            <w:proofErr w:type="spellEnd"/>
          </w:p>
        </w:tc>
        <w:tc>
          <w:tcPr>
            <w:tcW w:w="7444" w:type="dxa"/>
          </w:tcPr>
          <w:p w14:paraId="2D3BA109" w14:textId="77777777" w:rsidR="00A23F0B" w:rsidRPr="00A23F0B" w:rsidRDefault="00A23F0B" w:rsidP="00A23F0B">
            <w:pPr>
              <w:rPr>
                <w:rFonts w:ascii="Frutiger LT Com 45 Light" w:hAnsi="Frutiger LT Com 45 Light"/>
              </w:rPr>
            </w:pPr>
            <w:r w:rsidRPr="00A23F0B">
              <w:rPr>
                <w:rFonts w:ascii="Frutiger LT Com 45 Light" w:hAnsi="Frutiger LT Com 45 Light"/>
              </w:rPr>
              <w:t>1</w:t>
            </w:r>
          </w:p>
        </w:tc>
      </w:tr>
      <w:tr w:rsidR="00A23F0B" w:rsidRPr="00A23F0B" w14:paraId="6F361D16" w14:textId="77777777" w:rsidTr="00A23F0B">
        <w:tc>
          <w:tcPr>
            <w:tcW w:w="2410" w:type="dxa"/>
          </w:tcPr>
          <w:p w14:paraId="2FFBFC11" w14:textId="77777777" w:rsidR="00A23F0B" w:rsidRPr="00A23F0B" w:rsidRDefault="00A23F0B" w:rsidP="00A23F0B">
            <w:pPr>
              <w:rPr>
                <w:rFonts w:ascii="Frutiger LT Com 45 Light" w:hAnsi="Frutiger LT Com 45 Light"/>
              </w:rPr>
            </w:pPr>
            <w:r w:rsidRPr="00A23F0B">
              <w:rPr>
                <w:rFonts w:ascii="Frutiger LT Com 45 Light" w:hAnsi="Frutiger LT Com 45 Light"/>
              </w:rPr>
              <w:t xml:space="preserve">Test </w:t>
            </w:r>
            <w:proofErr w:type="spellStart"/>
            <w:r w:rsidRPr="00A23F0B">
              <w:rPr>
                <w:rFonts w:ascii="Frutiger LT Com 45 Light" w:hAnsi="Frutiger LT Com 45 Light"/>
              </w:rPr>
              <w:t>Title</w:t>
            </w:r>
            <w:proofErr w:type="spellEnd"/>
            <w:r w:rsidRPr="00A23F0B">
              <w:rPr>
                <w:rFonts w:ascii="Frutiger LT Com 45 Light" w:hAnsi="Frutiger LT Com 45 Light"/>
              </w:rPr>
              <w:t>/</w:t>
            </w:r>
            <w:proofErr w:type="spellStart"/>
            <w:r w:rsidRPr="00A23F0B">
              <w:rPr>
                <w:rFonts w:ascii="Frutiger LT Com 45 Light" w:hAnsi="Frutiger LT Com 45 Light"/>
              </w:rPr>
              <w:t>Name</w:t>
            </w:r>
            <w:proofErr w:type="spellEnd"/>
          </w:p>
        </w:tc>
        <w:tc>
          <w:tcPr>
            <w:tcW w:w="7444" w:type="dxa"/>
          </w:tcPr>
          <w:p w14:paraId="7101DADC" w14:textId="7C3DEE7D" w:rsidR="00A23F0B" w:rsidRPr="00A23F0B" w:rsidRDefault="007A71DB" w:rsidP="00A23F0B">
            <w:pPr>
              <w:rPr>
                <w:rFonts w:ascii="Frutiger LT Com 45 Light" w:hAnsi="Frutiger LT Com 45 Light"/>
              </w:rPr>
            </w:pPr>
            <w:r>
              <w:t>Verificar cambio de estado (activar/desactivar) de usuarios por parte del administrador</w:t>
            </w:r>
            <w:r>
              <w:t>.</w:t>
            </w:r>
          </w:p>
        </w:tc>
      </w:tr>
      <w:tr w:rsidR="00A23F0B" w:rsidRPr="00A23F0B" w14:paraId="3BEFD4B5" w14:textId="77777777" w:rsidTr="00A23F0B">
        <w:tc>
          <w:tcPr>
            <w:tcW w:w="2410" w:type="dxa"/>
          </w:tcPr>
          <w:p w14:paraId="0A06B5E1" w14:textId="77777777" w:rsidR="00A23F0B" w:rsidRPr="00A23F0B" w:rsidRDefault="00A23F0B" w:rsidP="00A23F0B">
            <w:pPr>
              <w:rPr>
                <w:rFonts w:ascii="Frutiger LT Com 45 Light" w:hAnsi="Frutiger LT Com 45 Light"/>
              </w:rPr>
            </w:pPr>
            <w:r w:rsidRPr="00A23F0B">
              <w:rPr>
                <w:rFonts w:ascii="Frutiger LT Com 45 Light" w:hAnsi="Frutiger LT Com 45 Light"/>
              </w:rPr>
              <w:t xml:space="preserve">Test </w:t>
            </w:r>
            <w:proofErr w:type="spellStart"/>
            <w:r w:rsidRPr="00A23F0B">
              <w:rPr>
                <w:rFonts w:ascii="Frutiger LT Com 45 Light" w:hAnsi="Frutiger LT Com 45 Light"/>
              </w:rPr>
              <w:t>Summary</w:t>
            </w:r>
            <w:proofErr w:type="spellEnd"/>
          </w:p>
        </w:tc>
        <w:tc>
          <w:tcPr>
            <w:tcW w:w="7444" w:type="dxa"/>
          </w:tcPr>
          <w:p w14:paraId="3E7C26F8" w14:textId="5660979B" w:rsidR="00A23F0B" w:rsidRPr="00A23F0B" w:rsidRDefault="007A71DB" w:rsidP="00A23F0B">
            <w:pPr>
              <w:rPr>
                <w:rFonts w:ascii="Frutiger LT Com 45 Light" w:hAnsi="Frutiger LT Com 45 Light"/>
              </w:rPr>
            </w:pPr>
            <w:r>
              <w:t>Validar que el administrador pueda cambiar el estado de los usuarios entre “activo” e “inactivo”, y que esto se refleje correctamente tanto en el panel como en el comportamiento del acceso.</w:t>
            </w:r>
          </w:p>
        </w:tc>
      </w:tr>
      <w:tr w:rsidR="00A23F0B" w:rsidRPr="00A23F0B" w14:paraId="2B535296" w14:textId="77777777" w:rsidTr="00A23F0B">
        <w:tc>
          <w:tcPr>
            <w:tcW w:w="2410" w:type="dxa"/>
          </w:tcPr>
          <w:p w14:paraId="7ABFEAB5" w14:textId="77777777" w:rsidR="00A23F0B" w:rsidRPr="00A23F0B" w:rsidRDefault="00A23F0B" w:rsidP="00A23F0B">
            <w:pPr>
              <w:rPr>
                <w:rFonts w:ascii="Frutiger LT Com 45 Light" w:hAnsi="Frutiger LT Com 45 Light"/>
              </w:rPr>
            </w:pPr>
            <w:r w:rsidRPr="00A23F0B">
              <w:rPr>
                <w:rFonts w:ascii="Frutiger LT Com 45 Light" w:hAnsi="Frutiger LT Com 45 Light"/>
              </w:rPr>
              <w:t xml:space="preserve">Test </w:t>
            </w:r>
            <w:proofErr w:type="spellStart"/>
            <w:r w:rsidRPr="00A23F0B">
              <w:rPr>
                <w:rFonts w:ascii="Frutiger LT Com 45 Light" w:hAnsi="Frutiger LT Com 45 Light"/>
              </w:rPr>
              <w:t>Steps</w:t>
            </w:r>
            <w:proofErr w:type="spellEnd"/>
          </w:p>
        </w:tc>
        <w:tc>
          <w:tcPr>
            <w:tcW w:w="74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23F0B" w:rsidRPr="00A23F0B" w14:paraId="13E3A4EC" w14:textId="77777777" w:rsidTr="00A23F0B">
              <w:trPr>
                <w:tblCellSpacing w:w="15" w:type="dxa"/>
              </w:trPr>
              <w:tc>
                <w:tcPr>
                  <w:tcW w:w="0" w:type="auto"/>
                  <w:vAlign w:val="center"/>
                  <w:hideMark/>
                </w:tcPr>
                <w:p w14:paraId="2F9C227B" w14:textId="77777777" w:rsidR="00A23F0B" w:rsidRPr="00A23F0B" w:rsidRDefault="00A23F0B" w:rsidP="00A23F0B">
                  <w:pPr>
                    <w:spacing w:after="0" w:line="240" w:lineRule="auto"/>
                    <w:rPr>
                      <w:rFonts w:ascii="Frutiger LT Com 45 Light" w:eastAsia="Times New Roman" w:hAnsi="Frutiger LT Com 45 Light" w:cs="Times New Roman"/>
                      <w:sz w:val="24"/>
                      <w:szCs w:val="24"/>
                      <w:lang w:val="es-419" w:eastAsia="es-419"/>
                    </w:rPr>
                  </w:pPr>
                </w:p>
              </w:tc>
            </w:tr>
          </w:tbl>
          <w:p w14:paraId="1F3ABC37" w14:textId="39CB3C14" w:rsidR="00A23F0B" w:rsidRPr="00A23F0B" w:rsidRDefault="007A71DB" w:rsidP="00A23F0B">
            <w:pPr>
              <w:spacing w:after="0"/>
              <w:rPr>
                <w:rFonts w:ascii="Frutiger LT Com 45 Light" w:hAnsi="Frutiger LT Com 45 Light"/>
              </w:rPr>
            </w:pPr>
            <w:r>
              <w:t>1. Iniciar sesión como administrador</w:t>
            </w:r>
            <w:r>
              <w:br/>
              <w:t>2. Ir al módulo de gestión de usuarios</w:t>
            </w:r>
            <w:r>
              <w:br/>
              <w:t>3. Seleccionar un usuario activo</w:t>
            </w:r>
            <w:r>
              <w:br/>
              <w:t xml:space="preserve">4. Hacer clic en </w:t>
            </w:r>
            <w:r>
              <w:t>el botón verde con chulito.</w:t>
            </w:r>
            <w:r>
              <w:br/>
              <w:t>5. Confirmar la acción</w:t>
            </w:r>
            <w:r>
              <w:t xml:space="preserve"> en la ventana emergente.</w:t>
            </w:r>
            <w:r>
              <w:br/>
              <w:t>6. Intentar iniciar sesión con ese usuario → Debe fallar</w:t>
            </w:r>
            <w:r>
              <w:br/>
              <w:t>7. Volver al panel y reactivar el usuario</w:t>
            </w:r>
            <w:r w:rsidR="000E5756">
              <w:t>.</w:t>
            </w:r>
            <w:r>
              <w:br/>
              <w:t>8. Volver a iniciar sesión como ese usuario → Debe funcionar</w:t>
            </w:r>
          </w:p>
        </w:tc>
      </w:tr>
      <w:tr w:rsidR="00A23F0B" w:rsidRPr="00A23F0B" w14:paraId="2B50CC6D" w14:textId="77777777" w:rsidTr="00A23F0B">
        <w:tc>
          <w:tcPr>
            <w:tcW w:w="2410" w:type="dxa"/>
          </w:tcPr>
          <w:p w14:paraId="36941EB5" w14:textId="77777777" w:rsidR="00A23F0B" w:rsidRPr="00A23F0B" w:rsidRDefault="00A23F0B" w:rsidP="00A23F0B">
            <w:pPr>
              <w:rPr>
                <w:rFonts w:ascii="Frutiger LT Com 45 Light" w:hAnsi="Frutiger LT Com 45 Light"/>
              </w:rPr>
            </w:pPr>
            <w:r w:rsidRPr="00A23F0B">
              <w:rPr>
                <w:rFonts w:ascii="Frutiger LT Com 45 Light" w:hAnsi="Frutiger LT Com 45 Light"/>
              </w:rPr>
              <w:t>Test Data</w:t>
            </w:r>
          </w:p>
        </w:tc>
        <w:tc>
          <w:tcPr>
            <w:tcW w:w="7444" w:type="dxa"/>
          </w:tcPr>
          <w:p w14:paraId="21027EA0" w14:textId="2FB99D32" w:rsidR="007A71DB" w:rsidRPr="007A71DB" w:rsidRDefault="007A71DB" w:rsidP="007A71DB">
            <w:pPr>
              <w:rPr>
                <w:rFonts w:ascii="Frutiger LT Com 45 Light" w:hAnsi="Frutiger LT Com 45 Light"/>
              </w:rPr>
            </w:pPr>
            <w:r w:rsidRPr="007A71DB">
              <w:rPr>
                <w:rFonts w:ascii="Frutiger LT Com 45 Light" w:hAnsi="Frutiger LT Com 45 Light"/>
              </w:rPr>
              <w:t xml:space="preserve">Usuario de prueba: </w:t>
            </w:r>
            <w:r>
              <w:rPr>
                <w:rFonts w:ascii="Frutiger LT Com 45 Light" w:hAnsi="Frutiger LT Com 45 Light"/>
              </w:rPr>
              <w:t>correo1@gmail.com</w:t>
            </w:r>
          </w:p>
          <w:p w14:paraId="7C503010" w14:textId="77C076E5" w:rsidR="00A23F0B" w:rsidRPr="00A23F0B" w:rsidRDefault="007A71DB" w:rsidP="007A71DB">
            <w:pPr>
              <w:rPr>
                <w:rFonts w:ascii="Frutiger LT Com 45 Light" w:hAnsi="Frutiger LT Com 45 Light"/>
              </w:rPr>
            </w:pPr>
            <w:r w:rsidRPr="007A71DB">
              <w:rPr>
                <w:rFonts w:ascii="Frutiger LT Com 45 Light" w:hAnsi="Frutiger LT Com 45 Light"/>
              </w:rPr>
              <w:t>Estado inicial: Activo</w:t>
            </w:r>
          </w:p>
        </w:tc>
      </w:tr>
      <w:tr w:rsidR="00A23F0B" w:rsidRPr="00A23F0B" w14:paraId="335ED99E" w14:textId="77777777" w:rsidTr="00A23F0B">
        <w:tc>
          <w:tcPr>
            <w:tcW w:w="2410" w:type="dxa"/>
          </w:tcPr>
          <w:p w14:paraId="55BF39C1" w14:textId="77777777" w:rsidR="00A23F0B" w:rsidRPr="00A23F0B" w:rsidRDefault="00A23F0B" w:rsidP="00A23F0B">
            <w:pPr>
              <w:rPr>
                <w:rFonts w:ascii="Frutiger LT Com 45 Light" w:hAnsi="Frutiger LT Com 45 Light"/>
              </w:rPr>
            </w:pPr>
            <w:proofErr w:type="spellStart"/>
            <w:r w:rsidRPr="00A23F0B">
              <w:rPr>
                <w:rFonts w:ascii="Frutiger LT Com 45 Light" w:hAnsi="Frutiger LT Com 45 Light"/>
              </w:rPr>
              <w:t>Expected</w:t>
            </w:r>
            <w:proofErr w:type="spellEnd"/>
            <w:r w:rsidRPr="00A23F0B">
              <w:rPr>
                <w:rFonts w:ascii="Frutiger LT Com 45 Light" w:hAnsi="Frutiger LT Com 45 Light"/>
              </w:rPr>
              <w:t xml:space="preserve"> </w:t>
            </w:r>
            <w:proofErr w:type="spellStart"/>
            <w:r w:rsidRPr="00A23F0B">
              <w:rPr>
                <w:rFonts w:ascii="Frutiger LT Com 45 Light" w:hAnsi="Frutiger LT Com 45 Light"/>
              </w:rPr>
              <w:t>Result</w:t>
            </w:r>
            <w:proofErr w:type="spellEnd"/>
          </w:p>
        </w:tc>
        <w:tc>
          <w:tcPr>
            <w:tcW w:w="7444" w:type="dxa"/>
          </w:tcPr>
          <w:p w14:paraId="241777E2" w14:textId="37FC0FD4" w:rsidR="00A23F0B" w:rsidRPr="00A23F0B" w:rsidRDefault="007A71DB" w:rsidP="00A23F0B">
            <w:pPr>
              <w:rPr>
                <w:rFonts w:ascii="Frutiger LT Com 45 Light" w:hAnsi="Frutiger LT Com 45 Light"/>
              </w:rPr>
            </w:pPr>
            <w:r>
              <w:t>El sistema debe:</w:t>
            </w:r>
            <w:r>
              <w:br/>
              <w:t>- Cambiar el estado del usuario correctamente</w:t>
            </w:r>
            <w:r>
              <w:br/>
              <w:t xml:space="preserve">- Reflejar el estado en el listado (ej. </w:t>
            </w:r>
            <w:r w:rsidR="000E5756">
              <w:t>Botón rojo con icono prohibido</w:t>
            </w:r>
            <w:r>
              <w:t xml:space="preserve"> "</w:t>
            </w:r>
            <w:r w:rsidR="000E5756">
              <w:t xml:space="preserve">Usuario </w:t>
            </w:r>
            <w:r>
              <w:t>Inactivo")</w:t>
            </w:r>
            <w:r>
              <w:br/>
              <w:t>- Bloquear acceso si está desactivado</w:t>
            </w:r>
            <w:r>
              <w:br/>
              <w:t>- Permitir acceso si es reactivado</w:t>
            </w:r>
          </w:p>
        </w:tc>
      </w:tr>
      <w:tr w:rsidR="00A23F0B" w:rsidRPr="00A23F0B" w14:paraId="32B55DC6" w14:textId="77777777" w:rsidTr="00A23F0B">
        <w:tc>
          <w:tcPr>
            <w:tcW w:w="2410" w:type="dxa"/>
          </w:tcPr>
          <w:p w14:paraId="58CF44EF" w14:textId="77777777" w:rsidR="00A23F0B" w:rsidRPr="00A23F0B" w:rsidRDefault="00A23F0B" w:rsidP="00A23F0B">
            <w:pPr>
              <w:rPr>
                <w:rFonts w:ascii="Frutiger LT Com 45 Light" w:hAnsi="Frutiger LT Com 45 Light"/>
              </w:rPr>
            </w:pPr>
            <w:r w:rsidRPr="00A23F0B">
              <w:rPr>
                <w:rFonts w:ascii="Frutiger LT Com 45 Light" w:hAnsi="Frutiger LT Com 45 Light"/>
              </w:rPr>
              <w:t xml:space="preserve">Actual </w:t>
            </w:r>
            <w:proofErr w:type="spellStart"/>
            <w:r w:rsidRPr="00A23F0B">
              <w:rPr>
                <w:rFonts w:ascii="Frutiger LT Com 45 Light" w:hAnsi="Frutiger LT Com 45 Light"/>
              </w:rPr>
              <w:t>Result</w:t>
            </w:r>
            <w:proofErr w:type="spellEnd"/>
          </w:p>
        </w:tc>
        <w:tc>
          <w:tcPr>
            <w:tcW w:w="7444" w:type="dxa"/>
          </w:tcPr>
          <w:p w14:paraId="22946A0E" w14:textId="42E10C22" w:rsidR="00A23F0B" w:rsidRPr="00A23F0B" w:rsidRDefault="000E5756" w:rsidP="00A23F0B">
            <w:pPr>
              <w:rPr>
                <w:rFonts w:ascii="Frutiger LT Com 45 Light" w:hAnsi="Frutiger LT Com 45 Light"/>
              </w:rPr>
            </w:pPr>
            <w:r>
              <w:rPr>
                <w:rFonts w:ascii="Frutiger LT Com 45 Light" w:hAnsi="Frutiger LT Com 45 Light"/>
              </w:rPr>
              <w:t>Se puede inhabilitar correctamente el usuario, y el usuario no puede volver a entrar al software hasta que sea habilitado nuevamente.</w:t>
            </w:r>
          </w:p>
        </w:tc>
      </w:tr>
      <w:tr w:rsidR="00A23F0B" w:rsidRPr="00A23F0B" w14:paraId="174BDD94" w14:textId="77777777" w:rsidTr="00A23F0B">
        <w:tc>
          <w:tcPr>
            <w:tcW w:w="2410" w:type="dxa"/>
          </w:tcPr>
          <w:p w14:paraId="72DB41BA" w14:textId="77777777" w:rsidR="00A23F0B" w:rsidRPr="00A23F0B" w:rsidRDefault="00A23F0B" w:rsidP="00A23F0B">
            <w:pPr>
              <w:rPr>
                <w:rFonts w:ascii="Frutiger LT Com 45 Light" w:hAnsi="Frutiger LT Com 45 Light"/>
              </w:rPr>
            </w:pPr>
            <w:r w:rsidRPr="00A23F0B">
              <w:rPr>
                <w:rFonts w:ascii="Frutiger LT Com 45 Light" w:hAnsi="Frutiger LT Com 45 Light"/>
              </w:rPr>
              <w:t>Status</w:t>
            </w:r>
          </w:p>
        </w:tc>
        <w:tc>
          <w:tcPr>
            <w:tcW w:w="7444" w:type="dxa"/>
          </w:tcPr>
          <w:p w14:paraId="607583BD" w14:textId="1470684E" w:rsidR="00A23F0B" w:rsidRPr="00A23F0B" w:rsidRDefault="000E5756" w:rsidP="00A23F0B">
            <w:pPr>
              <w:rPr>
                <w:rFonts w:ascii="Frutiger LT Com 45 Light" w:hAnsi="Frutiger LT Com 45 Light"/>
              </w:rPr>
            </w:pPr>
            <w:r>
              <w:rPr>
                <w:rFonts w:ascii="Frutiger LT Com 45 Light" w:hAnsi="Frutiger LT Com 45 Light"/>
              </w:rPr>
              <w:t>Funcional.</w:t>
            </w:r>
          </w:p>
        </w:tc>
      </w:tr>
      <w:tr w:rsidR="00A23F0B" w:rsidRPr="00A23F0B" w14:paraId="19A113AA" w14:textId="77777777" w:rsidTr="00A23F0B">
        <w:tc>
          <w:tcPr>
            <w:tcW w:w="2410" w:type="dxa"/>
          </w:tcPr>
          <w:p w14:paraId="54802A2A" w14:textId="77777777" w:rsidR="00A23F0B" w:rsidRPr="00A23F0B" w:rsidRDefault="00A23F0B" w:rsidP="00A23F0B">
            <w:pPr>
              <w:rPr>
                <w:rFonts w:ascii="Frutiger LT Com 45 Light" w:hAnsi="Frutiger LT Com 45 Light"/>
              </w:rPr>
            </w:pPr>
            <w:proofErr w:type="spellStart"/>
            <w:r w:rsidRPr="00A23F0B">
              <w:rPr>
                <w:rFonts w:ascii="Frutiger LT Com 45 Light" w:hAnsi="Frutiger LT Com 45 Light"/>
              </w:rPr>
              <w:t>Pre-condition</w:t>
            </w:r>
            <w:proofErr w:type="spellEnd"/>
          </w:p>
        </w:tc>
        <w:tc>
          <w:tcPr>
            <w:tcW w:w="7444" w:type="dxa"/>
          </w:tcPr>
          <w:p w14:paraId="53DE7E53" w14:textId="0478ACC3" w:rsidR="00A23F0B" w:rsidRPr="00A23F0B" w:rsidRDefault="007A71DB" w:rsidP="00A23F0B">
            <w:pPr>
              <w:rPr>
                <w:rFonts w:ascii="Frutiger LT Com 45 Light" w:hAnsi="Frutiger LT Com 45 Light"/>
              </w:rPr>
            </w:pPr>
            <w:r w:rsidRPr="007A71DB">
              <w:rPr>
                <w:rFonts w:ascii="Frutiger LT Com 45 Light" w:hAnsi="Frutiger LT Com 45 Light"/>
              </w:rPr>
              <w:t>El usuario debe existir y estar inicialmente activo. El administrador debe estar autenticado.</w:t>
            </w:r>
          </w:p>
        </w:tc>
      </w:tr>
      <w:tr w:rsidR="00A23F0B" w:rsidRPr="00A23F0B" w14:paraId="62C6557F" w14:textId="77777777" w:rsidTr="00A23F0B">
        <w:tc>
          <w:tcPr>
            <w:tcW w:w="2410" w:type="dxa"/>
          </w:tcPr>
          <w:p w14:paraId="537C2E9C" w14:textId="77777777" w:rsidR="00A23F0B" w:rsidRPr="00A23F0B" w:rsidRDefault="00A23F0B" w:rsidP="00A23F0B">
            <w:pPr>
              <w:rPr>
                <w:rFonts w:ascii="Frutiger LT Com 45 Light" w:hAnsi="Frutiger LT Com 45 Light"/>
              </w:rPr>
            </w:pPr>
            <w:proofErr w:type="spellStart"/>
            <w:r w:rsidRPr="00A23F0B">
              <w:rPr>
                <w:rFonts w:ascii="Frutiger LT Com 45 Light" w:hAnsi="Frutiger LT Com 45 Light"/>
              </w:rPr>
              <w:t>Post-condition</w:t>
            </w:r>
            <w:proofErr w:type="spellEnd"/>
          </w:p>
        </w:tc>
        <w:tc>
          <w:tcPr>
            <w:tcW w:w="7444" w:type="dxa"/>
          </w:tcPr>
          <w:p w14:paraId="5E14E5F2" w14:textId="0C3EF408" w:rsidR="00A23F0B" w:rsidRPr="00A23F0B" w:rsidRDefault="007A71DB" w:rsidP="00A23F0B">
            <w:pPr>
              <w:rPr>
                <w:rFonts w:ascii="Frutiger LT Com 45 Light" w:hAnsi="Frutiger LT Com 45 Light"/>
              </w:rPr>
            </w:pPr>
            <w:r w:rsidRPr="007A71DB">
              <w:rPr>
                <w:rFonts w:ascii="Frutiger LT Com 45 Light" w:hAnsi="Frutiger LT Com 45 Light"/>
              </w:rPr>
              <w:t>El estado del usuario debe reflejarse correctamente en el sistema y afectar el acceso.</w:t>
            </w:r>
          </w:p>
        </w:tc>
      </w:tr>
      <w:tr w:rsidR="00A23F0B" w:rsidRPr="00A23F0B" w14:paraId="4F7ABFB1" w14:textId="77777777" w:rsidTr="00A23F0B">
        <w:tc>
          <w:tcPr>
            <w:tcW w:w="2410" w:type="dxa"/>
          </w:tcPr>
          <w:p w14:paraId="6DCAC825" w14:textId="77777777" w:rsidR="00A23F0B" w:rsidRPr="00A23F0B" w:rsidRDefault="00A23F0B" w:rsidP="00A23F0B">
            <w:pPr>
              <w:rPr>
                <w:rFonts w:ascii="Frutiger LT Com 45 Light" w:hAnsi="Frutiger LT Com 45 Light"/>
              </w:rPr>
            </w:pPr>
            <w:r w:rsidRPr="00A23F0B">
              <w:rPr>
                <w:rFonts w:ascii="Frutiger LT Com 45 Light" w:hAnsi="Frutiger LT Com 45 Light"/>
              </w:rPr>
              <w:t>Notes/</w:t>
            </w:r>
            <w:proofErr w:type="spellStart"/>
            <w:r w:rsidRPr="00A23F0B">
              <w:rPr>
                <w:rFonts w:ascii="Frutiger LT Com 45 Light" w:hAnsi="Frutiger LT Com 45 Light"/>
              </w:rPr>
              <w:t>Comments</w:t>
            </w:r>
            <w:proofErr w:type="spellEnd"/>
          </w:p>
        </w:tc>
        <w:tc>
          <w:tcPr>
            <w:tcW w:w="7444" w:type="dxa"/>
          </w:tcPr>
          <w:p w14:paraId="176D1992" w14:textId="1D83C282" w:rsidR="00A23F0B" w:rsidRPr="00A23F0B" w:rsidRDefault="000E5756" w:rsidP="00A23F0B">
            <w:pPr>
              <w:rPr>
                <w:rFonts w:ascii="Frutiger LT Com 45 Light" w:hAnsi="Frutiger LT Com 45 Light"/>
              </w:rPr>
            </w:pPr>
            <w:r>
              <w:rPr>
                <w:rFonts w:ascii="Frutiger LT Com 45 Light" w:hAnsi="Frutiger LT Com 45 Light"/>
              </w:rPr>
              <w:t>Cambiar la ventana emergente al tratar de entrar con el usuario inactivo, es decir que diga “el usuario está inactivo, comunicarse con el administrador” ya que sale “El correo no existe” y esto no es cierto.</w:t>
            </w:r>
            <w:r>
              <w:rPr>
                <w:rFonts w:ascii="Frutiger LT Com 45 Light" w:hAnsi="Frutiger LT Com 45 Light"/>
              </w:rPr>
              <w:br/>
            </w:r>
            <w:r w:rsidRPr="000E5756">
              <w:rPr>
                <w:rFonts w:ascii="Frutiger LT Com 45 Light" w:hAnsi="Frutiger LT Com 45 Light"/>
                <w:b/>
              </w:rPr>
              <w:t>Si</w:t>
            </w:r>
            <w:r>
              <w:rPr>
                <w:rFonts w:ascii="Frutiger LT Com 45 Light" w:hAnsi="Frutiger LT Com 45 Light"/>
              </w:rPr>
              <w:t xml:space="preserve"> es transacción.</w:t>
            </w:r>
          </w:p>
        </w:tc>
      </w:tr>
    </w:tbl>
    <w:p w14:paraId="59CF5672" w14:textId="77777777" w:rsidR="00A23F0B" w:rsidRDefault="00A23F0B" w:rsidP="00945812">
      <w:pPr>
        <w:rPr>
          <w:rFonts w:ascii="Frutiger LT Com 45 Light" w:hAnsi="Frutiger LT Com 45 Light"/>
        </w:rPr>
      </w:pPr>
    </w:p>
    <w:p w14:paraId="15B53BB4" w14:textId="64C02B73" w:rsidR="009B4140" w:rsidRDefault="009B4140" w:rsidP="00945812">
      <w:pPr>
        <w:rPr>
          <w:rFonts w:ascii="Frutiger LT Com 45 Light" w:hAnsi="Frutiger LT Com 45 Light"/>
        </w:rPr>
      </w:pPr>
    </w:p>
    <w:p w14:paraId="3B4FCA6C" w14:textId="6587E4CD" w:rsidR="009B4140" w:rsidRDefault="009B4140" w:rsidP="00945812">
      <w:pPr>
        <w:rPr>
          <w:rFonts w:ascii="Frutiger LT Com 45 Light" w:hAnsi="Frutiger LT Com 45 Light"/>
        </w:rPr>
      </w:pPr>
    </w:p>
    <w:p w14:paraId="296171DA" w14:textId="1A5988D2" w:rsidR="000E5756" w:rsidRDefault="000E5756" w:rsidP="00945812">
      <w:pPr>
        <w:rPr>
          <w:rFonts w:ascii="Frutiger LT Com 45 Light" w:hAnsi="Frutiger LT Com 45 Light"/>
        </w:rPr>
      </w:pPr>
    </w:p>
    <w:p w14:paraId="77E2A4D8" w14:textId="4CDAFA63" w:rsidR="000E5756" w:rsidRDefault="000E5756" w:rsidP="00945812">
      <w:pPr>
        <w:rPr>
          <w:rFonts w:ascii="Frutiger LT Com 45 Light" w:hAnsi="Frutiger LT Com 45 Light"/>
        </w:rPr>
      </w:pPr>
    </w:p>
    <w:p w14:paraId="07C494FD" w14:textId="1B946C67" w:rsidR="000E5756" w:rsidRDefault="000E5756" w:rsidP="00945812">
      <w:pPr>
        <w:rPr>
          <w:rFonts w:ascii="Frutiger LT Com 45 Light" w:hAnsi="Frutiger LT Com 45 Light"/>
        </w:rPr>
      </w:pPr>
    </w:p>
    <w:p w14:paraId="44441CC6" w14:textId="0410BB83" w:rsidR="000E5756" w:rsidRDefault="000E5756" w:rsidP="00945812">
      <w:pPr>
        <w:rPr>
          <w:rFonts w:ascii="Frutiger LT Com 45 Light" w:hAnsi="Frutiger LT Com 45 Light"/>
        </w:rPr>
      </w:pPr>
    </w:p>
    <w:p w14:paraId="54EB5756" w14:textId="24E5037D" w:rsidR="000E5756" w:rsidRPr="00070809" w:rsidRDefault="000E5756" w:rsidP="000E5756">
      <w:pPr>
        <w:pStyle w:val="Ttulo2"/>
        <w:spacing w:before="0" w:after="0"/>
        <w:rPr>
          <w:rFonts w:ascii="Frutiger LT Com 45 Light" w:hAnsi="Frutiger LT Com 45 Light"/>
        </w:rPr>
      </w:pPr>
      <w:r w:rsidRPr="00070809">
        <w:rPr>
          <w:rFonts w:ascii="Frutiger LT Com 45 Light" w:hAnsi="Frutiger LT Com 45 Light"/>
        </w:rPr>
        <w:t>Test case #</w:t>
      </w:r>
      <w:r>
        <w:rPr>
          <w:rFonts w:ascii="Frutiger LT Com 45 Light" w:hAnsi="Frutiger LT Com 45 Light"/>
        </w:rPr>
        <w:t>1</w:t>
      </w:r>
      <w:r>
        <w:rPr>
          <w:rFonts w:ascii="Frutiger LT Com 45 Light" w:hAnsi="Frutiger LT Com 45 Light"/>
        </w:rPr>
        <w:t>6</w:t>
      </w:r>
      <w:r>
        <w:rPr>
          <w:rFonts w:ascii="Frutiger LT Com 45 Light" w:hAnsi="Frutiger LT Com 45 Light"/>
        </w:rPr>
        <w:t xml:space="preserve"> </w:t>
      </w:r>
      <w:r>
        <w:rPr>
          <w:rFonts w:ascii="Frutiger LT Com 45 Light" w:hAnsi="Frutiger LT Com 45 Light"/>
        </w:rPr>
        <w:t>compartidos</w:t>
      </w:r>
    </w:p>
    <w:tbl>
      <w:tblPr>
        <w:tblStyle w:val="WSI-Table"/>
        <w:tblW w:w="0" w:type="auto"/>
        <w:tblLook w:val="04A0" w:firstRow="1" w:lastRow="0" w:firstColumn="1" w:lastColumn="0" w:noHBand="0" w:noVBand="1"/>
      </w:tblPr>
      <w:tblGrid>
        <w:gridCol w:w="2410"/>
        <w:gridCol w:w="7444"/>
      </w:tblGrid>
      <w:tr w:rsidR="000E5756" w:rsidRPr="00A23F0B" w14:paraId="00312E3A" w14:textId="77777777" w:rsidTr="005D2440">
        <w:trPr>
          <w:cnfStyle w:val="100000000000" w:firstRow="1" w:lastRow="0" w:firstColumn="0" w:lastColumn="0" w:oddVBand="0" w:evenVBand="0" w:oddHBand="0" w:evenHBand="0" w:firstRowFirstColumn="0" w:firstRowLastColumn="0" w:lastRowFirstColumn="0" w:lastRowLastColumn="0"/>
        </w:trPr>
        <w:tc>
          <w:tcPr>
            <w:tcW w:w="2410" w:type="dxa"/>
          </w:tcPr>
          <w:p w14:paraId="638256CE" w14:textId="77777777" w:rsidR="000E5756" w:rsidRPr="00A23F0B" w:rsidRDefault="000E5756" w:rsidP="005D2440">
            <w:pPr>
              <w:rPr>
                <w:rFonts w:ascii="Frutiger LT Com 45 Light" w:hAnsi="Frutiger LT Com 45 Light"/>
              </w:rPr>
            </w:pPr>
            <w:r w:rsidRPr="00A23F0B">
              <w:rPr>
                <w:rFonts w:ascii="Frutiger LT Com 45 Light" w:hAnsi="Frutiger LT Com 45 Light"/>
              </w:rPr>
              <w:t>Field</w:t>
            </w:r>
          </w:p>
        </w:tc>
        <w:tc>
          <w:tcPr>
            <w:tcW w:w="7444" w:type="dxa"/>
          </w:tcPr>
          <w:p w14:paraId="1A491180" w14:textId="77777777" w:rsidR="000E5756" w:rsidRPr="00A23F0B" w:rsidRDefault="000E5756" w:rsidP="005D2440">
            <w:pPr>
              <w:rPr>
                <w:rFonts w:ascii="Frutiger LT Com 45 Light" w:hAnsi="Frutiger LT Com 45 Light"/>
              </w:rPr>
            </w:pPr>
            <w:r w:rsidRPr="00A23F0B">
              <w:rPr>
                <w:rFonts w:ascii="Frutiger LT Com 45 Light" w:hAnsi="Frutiger LT Com 45 Light"/>
              </w:rPr>
              <w:t>Description</w:t>
            </w:r>
          </w:p>
        </w:tc>
      </w:tr>
      <w:tr w:rsidR="000E5756" w:rsidRPr="00A23F0B" w14:paraId="1A32896D" w14:textId="77777777" w:rsidTr="005D2440">
        <w:tc>
          <w:tcPr>
            <w:tcW w:w="2410" w:type="dxa"/>
          </w:tcPr>
          <w:p w14:paraId="79C7088F" w14:textId="77777777" w:rsidR="000E5756" w:rsidRPr="00A23F0B" w:rsidRDefault="000E5756" w:rsidP="005D2440">
            <w:pPr>
              <w:rPr>
                <w:rFonts w:ascii="Frutiger LT Com 45 Light" w:hAnsi="Frutiger LT Com 45 Light"/>
              </w:rPr>
            </w:pPr>
            <w:r w:rsidRPr="00A23F0B">
              <w:rPr>
                <w:rFonts w:ascii="Frutiger LT Com 45 Light" w:hAnsi="Frutiger LT Com 45 Light"/>
              </w:rPr>
              <w:t>Test Case #</w:t>
            </w:r>
          </w:p>
        </w:tc>
        <w:tc>
          <w:tcPr>
            <w:tcW w:w="7444" w:type="dxa"/>
          </w:tcPr>
          <w:p w14:paraId="63A05D92" w14:textId="6D4F4972" w:rsidR="000E5756" w:rsidRPr="00A23F0B" w:rsidRDefault="000E5756" w:rsidP="005D2440">
            <w:pPr>
              <w:rPr>
                <w:rFonts w:ascii="Frutiger LT Com 45 Light" w:hAnsi="Frutiger LT Com 45 Light"/>
              </w:rPr>
            </w:pPr>
            <w:r w:rsidRPr="00A23F0B">
              <w:rPr>
                <w:rFonts w:ascii="Frutiger LT Com 45 Light" w:hAnsi="Frutiger LT Com 45 Light"/>
              </w:rPr>
              <w:t>1</w:t>
            </w:r>
            <w:r>
              <w:rPr>
                <w:rFonts w:ascii="Frutiger LT Com 45 Light" w:hAnsi="Frutiger LT Com 45 Light"/>
              </w:rPr>
              <w:t>6</w:t>
            </w:r>
          </w:p>
        </w:tc>
      </w:tr>
      <w:tr w:rsidR="000E5756" w:rsidRPr="00A23F0B" w14:paraId="02B3C601" w14:textId="77777777" w:rsidTr="005D2440">
        <w:tc>
          <w:tcPr>
            <w:tcW w:w="2410" w:type="dxa"/>
          </w:tcPr>
          <w:p w14:paraId="1FCED6D8" w14:textId="77777777" w:rsidR="000E5756" w:rsidRPr="00A23F0B" w:rsidRDefault="000E5756" w:rsidP="005D2440">
            <w:pPr>
              <w:rPr>
                <w:rFonts w:ascii="Frutiger LT Com 45 Light" w:hAnsi="Frutiger LT Com 45 Light"/>
              </w:rPr>
            </w:pPr>
            <w:r w:rsidRPr="00A23F0B">
              <w:rPr>
                <w:rFonts w:ascii="Frutiger LT Com 45 Light" w:hAnsi="Frutiger LT Com 45 Light"/>
              </w:rPr>
              <w:t xml:space="preserve">Test </w:t>
            </w:r>
            <w:proofErr w:type="spellStart"/>
            <w:r w:rsidRPr="00A23F0B">
              <w:rPr>
                <w:rFonts w:ascii="Frutiger LT Com 45 Light" w:hAnsi="Frutiger LT Com 45 Light"/>
              </w:rPr>
              <w:t>Priority</w:t>
            </w:r>
            <w:proofErr w:type="spellEnd"/>
          </w:p>
        </w:tc>
        <w:tc>
          <w:tcPr>
            <w:tcW w:w="7444" w:type="dxa"/>
          </w:tcPr>
          <w:p w14:paraId="5D14D171" w14:textId="77777777" w:rsidR="000E5756" w:rsidRPr="00A23F0B" w:rsidRDefault="000E5756" w:rsidP="005D2440">
            <w:pPr>
              <w:rPr>
                <w:rFonts w:ascii="Frutiger LT Com 45 Light" w:hAnsi="Frutiger LT Com 45 Light"/>
              </w:rPr>
            </w:pPr>
            <w:r w:rsidRPr="00A23F0B">
              <w:rPr>
                <w:rFonts w:ascii="Frutiger LT Com 45 Light" w:hAnsi="Frutiger LT Com 45 Light"/>
              </w:rPr>
              <w:t>1</w:t>
            </w:r>
          </w:p>
        </w:tc>
      </w:tr>
      <w:tr w:rsidR="000E5756" w:rsidRPr="00A23F0B" w14:paraId="29CD5BA7" w14:textId="77777777" w:rsidTr="005D2440">
        <w:tc>
          <w:tcPr>
            <w:tcW w:w="2410" w:type="dxa"/>
          </w:tcPr>
          <w:p w14:paraId="45BFC1B2" w14:textId="77777777" w:rsidR="000E5756" w:rsidRPr="00A23F0B" w:rsidRDefault="000E5756" w:rsidP="005D2440">
            <w:pPr>
              <w:rPr>
                <w:rFonts w:ascii="Frutiger LT Com 45 Light" w:hAnsi="Frutiger LT Com 45 Light"/>
              </w:rPr>
            </w:pPr>
            <w:r w:rsidRPr="00A23F0B">
              <w:rPr>
                <w:rFonts w:ascii="Frutiger LT Com 45 Light" w:hAnsi="Frutiger LT Com 45 Light"/>
              </w:rPr>
              <w:t xml:space="preserve">Test </w:t>
            </w:r>
            <w:proofErr w:type="spellStart"/>
            <w:r w:rsidRPr="00A23F0B">
              <w:rPr>
                <w:rFonts w:ascii="Frutiger LT Com 45 Light" w:hAnsi="Frutiger LT Com 45 Light"/>
              </w:rPr>
              <w:t>Title</w:t>
            </w:r>
            <w:proofErr w:type="spellEnd"/>
            <w:r w:rsidRPr="00A23F0B">
              <w:rPr>
                <w:rFonts w:ascii="Frutiger LT Com 45 Light" w:hAnsi="Frutiger LT Com 45 Light"/>
              </w:rPr>
              <w:t>/</w:t>
            </w:r>
            <w:proofErr w:type="spellStart"/>
            <w:r w:rsidRPr="00A23F0B">
              <w:rPr>
                <w:rFonts w:ascii="Frutiger LT Com 45 Light" w:hAnsi="Frutiger LT Com 45 Light"/>
              </w:rPr>
              <w:t>Name</w:t>
            </w:r>
            <w:proofErr w:type="spellEnd"/>
          </w:p>
        </w:tc>
        <w:tc>
          <w:tcPr>
            <w:tcW w:w="7444" w:type="dxa"/>
          </w:tcPr>
          <w:p w14:paraId="68769F62" w14:textId="37FA9585" w:rsidR="000E5756" w:rsidRPr="00A23F0B" w:rsidRDefault="006A5C08" w:rsidP="005D2440">
            <w:pPr>
              <w:rPr>
                <w:rFonts w:ascii="Frutiger LT Com 45 Light" w:hAnsi="Frutiger LT Com 45 Light"/>
              </w:rPr>
            </w:pPr>
            <w:r>
              <w:rPr>
                <w:rFonts w:ascii="Frutiger LT Com 45 Light" w:hAnsi="Frutiger LT Com 45 Light"/>
              </w:rPr>
              <w:t>n/a</w:t>
            </w:r>
          </w:p>
        </w:tc>
      </w:tr>
      <w:tr w:rsidR="000E5756" w:rsidRPr="00A23F0B" w14:paraId="758E9AF7" w14:textId="77777777" w:rsidTr="005D2440">
        <w:tc>
          <w:tcPr>
            <w:tcW w:w="2410" w:type="dxa"/>
          </w:tcPr>
          <w:p w14:paraId="4641E278" w14:textId="77777777" w:rsidR="000E5756" w:rsidRPr="00A23F0B" w:rsidRDefault="000E5756" w:rsidP="005D2440">
            <w:pPr>
              <w:rPr>
                <w:rFonts w:ascii="Frutiger LT Com 45 Light" w:hAnsi="Frutiger LT Com 45 Light"/>
              </w:rPr>
            </w:pPr>
            <w:r w:rsidRPr="00A23F0B">
              <w:rPr>
                <w:rFonts w:ascii="Frutiger LT Com 45 Light" w:hAnsi="Frutiger LT Com 45 Light"/>
              </w:rPr>
              <w:t xml:space="preserve">Test </w:t>
            </w:r>
            <w:proofErr w:type="spellStart"/>
            <w:r w:rsidRPr="00A23F0B">
              <w:rPr>
                <w:rFonts w:ascii="Frutiger LT Com 45 Light" w:hAnsi="Frutiger LT Com 45 Light"/>
              </w:rPr>
              <w:t>Summary</w:t>
            </w:r>
            <w:proofErr w:type="spellEnd"/>
          </w:p>
        </w:tc>
        <w:tc>
          <w:tcPr>
            <w:tcW w:w="7444" w:type="dxa"/>
          </w:tcPr>
          <w:p w14:paraId="6899F666" w14:textId="72484A87" w:rsidR="000E5756" w:rsidRPr="00A23F0B" w:rsidRDefault="006A5C08" w:rsidP="005D2440">
            <w:pPr>
              <w:rPr>
                <w:rFonts w:ascii="Frutiger LT Com 45 Light" w:hAnsi="Frutiger LT Com 45 Light"/>
              </w:rPr>
            </w:pPr>
            <w:r>
              <w:rPr>
                <w:rFonts w:ascii="Frutiger LT Com 45 Light" w:hAnsi="Frutiger LT Com 45 Light"/>
              </w:rPr>
              <w:t>n/a</w:t>
            </w:r>
          </w:p>
        </w:tc>
      </w:tr>
      <w:tr w:rsidR="000E5756" w:rsidRPr="00A23F0B" w14:paraId="797972E5" w14:textId="77777777" w:rsidTr="005D2440">
        <w:tc>
          <w:tcPr>
            <w:tcW w:w="2410" w:type="dxa"/>
          </w:tcPr>
          <w:p w14:paraId="7ADBF5DB" w14:textId="77777777" w:rsidR="000E5756" w:rsidRPr="00A23F0B" w:rsidRDefault="000E5756" w:rsidP="005D2440">
            <w:pPr>
              <w:rPr>
                <w:rFonts w:ascii="Frutiger LT Com 45 Light" w:hAnsi="Frutiger LT Com 45 Light"/>
              </w:rPr>
            </w:pPr>
            <w:r w:rsidRPr="00A23F0B">
              <w:rPr>
                <w:rFonts w:ascii="Frutiger LT Com 45 Light" w:hAnsi="Frutiger LT Com 45 Light"/>
              </w:rPr>
              <w:t xml:space="preserve">Test </w:t>
            </w:r>
            <w:proofErr w:type="spellStart"/>
            <w:r w:rsidRPr="00A23F0B">
              <w:rPr>
                <w:rFonts w:ascii="Frutiger LT Com 45 Light" w:hAnsi="Frutiger LT Com 45 Light"/>
              </w:rPr>
              <w:t>Steps</w:t>
            </w:r>
            <w:proofErr w:type="spellEnd"/>
          </w:p>
        </w:tc>
        <w:tc>
          <w:tcPr>
            <w:tcW w:w="74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5756" w:rsidRPr="00A23F0B" w14:paraId="6B2A6E73" w14:textId="77777777" w:rsidTr="005D2440">
              <w:trPr>
                <w:tblCellSpacing w:w="15" w:type="dxa"/>
              </w:trPr>
              <w:tc>
                <w:tcPr>
                  <w:tcW w:w="0" w:type="auto"/>
                  <w:vAlign w:val="center"/>
                  <w:hideMark/>
                </w:tcPr>
                <w:p w14:paraId="6373C3C6" w14:textId="77777777" w:rsidR="000E5756" w:rsidRPr="00A23F0B" w:rsidRDefault="000E5756" w:rsidP="005D2440">
                  <w:pPr>
                    <w:spacing w:after="0" w:line="240" w:lineRule="auto"/>
                    <w:rPr>
                      <w:rFonts w:ascii="Frutiger LT Com 45 Light" w:eastAsia="Times New Roman" w:hAnsi="Frutiger LT Com 45 Light" w:cs="Times New Roman"/>
                      <w:sz w:val="24"/>
                      <w:szCs w:val="24"/>
                      <w:lang w:val="es-419" w:eastAsia="es-419"/>
                    </w:rPr>
                  </w:pPr>
                </w:p>
              </w:tc>
            </w:tr>
          </w:tbl>
          <w:p w14:paraId="55DC24B7" w14:textId="1587ED4A" w:rsidR="000E5756" w:rsidRPr="00A23F0B" w:rsidRDefault="006A5C08" w:rsidP="005D2440">
            <w:pPr>
              <w:spacing w:after="0"/>
              <w:rPr>
                <w:rFonts w:ascii="Frutiger LT Com 45 Light" w:hAnsi="Frutiger LT Com 45 Light"/>
              </w:rPr>
            </w:pPr>
            <w:r>
              <w:rPr>
                <w:rFonts w:ascii="Frutiger LT Com 45 Light" w:hAnsi="Frutiger LT Com 45 Light"/>
              </w:rPr>
              <w:t>n/a</w:t>
            </w:r>
          </w:p>
        </w:tc>
      </w:tr>
      <w:tr w:rsidR="000E5756" w:rsidRPr="00A23F0B" w14:paraId="1D9ECE75" w14:textId="77777777" w:rsidTr="005D2440">
        <w:tc>
          <w:tcPr>
            <w:tcW w:w="2410" w:type="dxa"/>
          </w:tcPr>
          <w:p w14:paraId="4339A30B" w14:textId="77777777" w:rsidR="000E5756" w:rsidRPr="00A23F0B" w:rsidRDefault="000E5756" w:rsidP="005D2440">
            <w:pPr>
              <w:rPr>
                <w:rFonts w:ascii="Frutiger LT Com 45 Light" w:hAnsi="Frutiger LT Com 45 Light"/>
              </w:rPr>
            </w:pPr>
            <w:r w:rsidRPr="00A23F0B">
              <w:rPr>
                <w:rFonts w:ascii="Frutiger LT Com 45 Light" w:hAnsi="Frutiger LT Com 45 Light"/>
              </w:rPr>
              <w:t>Test Data</w:t>
            </w:r>
          </w:p>
        </w:tc>
        <w:tc>
          <w:tcPr>
            <w:tcW w:w="7444" w:type="dxa"/>
          </w:tcPr>
          <w:p w14:paraId="077E9174" w14:textId="16E12A90" w:rsidR="000E5756" w:rsidRPr="00A23F0B" w:rsidRDefault="006A5C08" w:rsidP="005D2440">
            <w:pPr>
              <w:rPr>
                <w:rFonts w:ascii="Frutiger LT Com 45 Light" w:hAnsi="Frutiger LT Com 45 Light"/>
              </w:rPr>
            </w:pPr>
            <w:r>
              <w:rPr>
                <w:rFonts w:ascii="Frutiger LT Com 45 Light" w:hAnsi="Frutiger LT Com 45 Light"/>
              </w:rPr>
              <w:t>n/a</w:t>
            </w:r>
          </w:p>
        </w:tc>
      </w:tr>
      <w:tr w:rsidR="000E5756" w:rsidRPr="00A23F0B" w14:paraId="4BA5F8CC" w14:textId="77777777" w:rsidTr="005D2440">
        <w:tc>
          <w:tcPr>
            <w:tcW w:w="2410" w:type="dxa"/>
          </w:tcPr>
          <w:p w14:paraId="706324A2" w14:textId="77777777" w:rsidR="000E5756" w:rsidRPr="00A23F0B" w:rsidRDefault="000E5756" w:rsidP="005D2440">
            <w:pPr>
              <w:rPr>
                <w:rFonts w:ascii="Frutiger LT Com 45 Light" w:hAnsi="Frutiger LT Com 45 Light"/>
              </w:rPr>
            </w:pPr>
            <w:proofErr w:type="spellStart"/>
            <w:r w:rsidRPr="00A23F0B">
              <w:rPr>
                <w:rFonts w:ascii="Frutiger LT Com 45 Light" w:hAnsi="Frutiger LT Com 45 Light"/>
              </w:rPr>
              <w:t>Expected</w:t>
            </w:r>
            <w:proofErr w:type="spellEnd"/>
            <w:r w:rsidRPr="00A23F0B">
              <w:rPr>
                <w:rFonts w:ascii="Frutiger LT Com 45 Light" w:hAnsi="Frutiger LT Com 45 Light"/>
              </w:rPr>
              <w:t xml:space="preserve"> </w:t>
            </w:r>
            <w:proofErr w:type="spellStart"/>
            <w:r w:rsidRPr="00A23F0B">
              <w:rPr>
                <w:rFonts w:ascii="Frutiger LT Com 45 Light" w:hAnsi="Frutiger LT Com 45 Light"/>
              </w:rPr>
              <w:t>Result</w:t>
            </w:r>
            <w:proofErr w:type="spellEnd"/>
          </w:p>
        </w:tc>
        <w:tc>
          <w:tcPr>
            <w:tcW w:w="7444" w:type="dxa"/>
          </w:tcPr>
          <w:p w14:paraId="26815BA8" w14:textId="184DA107" w:rsidR="000E5756" w:rsidRPr="00A23F0B" w:rsidRDefault="006A5C08" w:rsidP="005D2440">
            <w:pPr>
              <w:rPr>
                <w:rFonts w:ascii="Frutiger LT Com 45 Light" w:hAnsi="Frutiger LT Com 45 Light"/>
              </w:rPr>
            </w:pPr>
            <w:r>
              <w:rPr>
                <w:rFonts w:ascii="Frutiger LT Com 45 Light" w:hAnsi="Frutiger LT Com 45 Light"/>
              </w:rPr>
              <w:t>n/a</w:t>
            </w:r>
          </w:p>
        </w:tc>
      </w:tr>
      <w:tr w:rsidR="000E5756" w:rsidRPr="00A23F0B" w14:paraId="0CA55249" w14:textId="77777777" w:rsidTr="005D2440">
        <w:tc>
          <w:tcPr>
            <w:tcW w:w="2410" w:type="dxa"/>
          </w:tcPr>
          <w:p w14:paraId="39468FDD" w14:textId="77777777" w:rsidR="000E5756" w:rsidRPr="00A23F0B" w:rsidRDefault="000E5756" w:rsidP="005D2440">
            <w:pPr>
              <w:rPr>
                <w:rFonts w:ascii="Frutiger LT Com 45 Light" w:hAnsi="Frutiger LT Com 45 Light"/>
              </w:rPr>
            </w:pPr>
            <w:r w:rsidRPr="00A23F0B">
              <w:rPr>
                <w:rFonts w:ascii="Frutiger LT Com 45 Light" w:hAnsi="Frutiger LT Com 45 Light"/>
              </w:rPr>
              <w:t xml:space="preserve">Actual </w:t>
            </w:r>
            <w:proofErr w:type="spellStart"/>
            <w:r w:rsidRPr="00A23F0B">
              <w:rPr>
                <w:rFonts w:ascii="Frutiger LT Com 45 Light" w:hAnsi="Frutiger LT Com 45 Light"/>
              </w:rPr>
              <w:t>Result</w:t>
            </w:r>
            <w:proofErr w:type="spellEnd"/>
          </w:p>
        </w:tc>
        <w:tc>
          <w:tcPr>
            <w:tcW w:w="7444" w:type="dxa"/>
          </w:tcPr>
          <w:p w14:paraId="6309DE62" w14:textId="7527519F" w:rsidR="000E5756" w:rsidRPr="00A23F0B" w:rsidRDefault="006A5C08" w:rsidP="005D2440">
            <w:pPr>
              <w:rPr>
                <w:rFonts w:ascii="Frutiger LT Com 45 Light" w:hAnsi="Frutiger LT Com 45 Light"/>
              </w:rPr>
            </w:pPr>
            <w:r>
              <w:rPr>
                <w:rFonts w:ascii="Frutiger LT Com 45 Light" w:hAnsi="Frutiger LT Com 45 Light"/>
              </w:rPr>
              <w:t>n/a</w:t>
            </w:r>
          </w:p>
        </w:tc>
      </w:tr>
      <w:tr w:rsidR="000E5756" w:rsidRPr="00A23F0B" w14:paraId="06381F19" w14:textId="77777777" w:rsidTr="005D2440">
        <w:tc>
          <w:tcPr>
            <w:tcW w:w="2410" w:type="dxa"/>
          </w:tcPr>
          <w:p w14:paraId="3D527796" w14:textId="77777777" w:rsidR="000E5756" w:rsidRPr="00A23F0B" w:rsidRDefault="000E5756" w:rsidP="005D2440">
            <w:pPr>
              <w:rPr>
                <w:rFonts w:ascii="Frutiger LT Com 45 Light" w:hAnsi="Frutiger LT Com 45 Light"/>
              </w:rPr>
            </w:pPr>
            <w:r w:rsidRPr="00A23F0B">
              <w:rPr>
                <w:rFonts w:ascii="Frutiger LT Com 45 Light" w:hAnsi="Frutiger LT Com 45 Light"/>
              </w:rPr>
              <w:t>Status</w:t>
            </w:r>
          </w:p>
        </w:tc>
        <w:tc>
          <w:tcPr>
            <w:tcW w:w="7444" w:type="dxa"/>
          </w:tcPr>
          <w:p w14:paraId="1FC290C2" w14:textId="007336EE" w:rsidR="000E5756" w:rsidRPr="00A23F0B" w:rsidRDefault="006A5C08" w:rsidP="005D2440">
            <w:pPr>
              <w:rPr>
                <w:rFonts w:ascii="Frutiger LT Com 45 Light" w:hAnsi="Frutiger LT Com 45 Light"/>
              </w:rPr>
            </w:pPr>
            <w:r>
              <w:rPr>
                <w:rFonts w:ascii="Frutiger LT Com 45 Light" w:hAnsi="Frutiger LT Com 45 Light"/>
              </w:rPr>
              <w:t>n/a</w:t>
            </w:r>
          </w:p>
        </w:tc>
      </w:tr>
      <w:tr w:rsidR="000E5756" w:rsidRPr="00A23F0B" w14:paraId="60E6821A" w14:textId="77777777" w:rsidTr="005D2440">
        <w:tc>
          <w:tcPr>
            <w:tcW w:w="2410" w:type="dxa"/>
          </w:tcPr>
          <w:p w14:paraId="320DB389" w14:textId="77777777" w:rsidR="000E5756" w:rsidRPr="00A23F0B" w:rsidRDefault="000E5756" w:rsidP="005D2440">
            <w:pPr>
              <w:rPr>
                <w:rFonts w:ascii="Frutiger LT Com 45 Light" w:hAnsi="Frutiger LT Com 45 Light"/>
              </w:rPr>
            </w:pPr>
            <w:proofErr w:type="spellStart"/>
            <w:r w:rsidRPr="00A23F0B">
              <w:rPr>
                <w:rFonts w:ascii="Frutiger LT Com 45 Light" w:hAnsi="Frutiger LT Com 45 Light"/>
              </w:rPr>
              <w:t>Pre-condition</w:t>
            </w:r>
            <w:proofErr w:type="spellEnd"/>
          </w:p>
        </w:tc>
        <w:tc>
          <w:tcPr>
            <w:tcW w:w="7444" w:type="dxa"/>
          </w:tcPr>
          <w:p w14:paraId="52AD641D" w14:textId="5F0EE6CE" w:rsidR="000E5756" w:rsidRPr="00A23F0B" w:rsidRDefault="006A5C08" w:rsidP="005D2440">
            <w:pPr>
              <w:rPr>
                <w:rFonts w:ascii="Frutiger LT Com 45 Light" w:hAnsi="Frutiger LT Com 45 Light"/>
              </w:rPr>
            </w:pPr>
            <w:r>
              <w:rPr>
                <w:rFonts w:ascii="Frutiger LT Com 45 Light" w:hAnsi="Frutiger LT Com 45 Light"/>
              </w:rPr>
              <w:t>n/a</w:t>
            </w:r>
          </w:p>
        </w:tc>
      </w:tr>
      <w:tr w:rsidR="000E5756" w:rsidRPr="00A23F0B" w14:paraId="58CAFFEB" w14:textId="77777777" w:rsidTr="005D2440">
        <w:tc>
          <w:tcPr>
            <w:tcW w:w="2410" w:type="dxa"/>
          </w:tcPr>
          <w:p w14:paraId="061A09EC" w14:textId="77777777" w:rsidR="000E5756" w:rsidRPr="00A23F0B" w:rsidRDefault="000E5756" w:rsidP="005D2440">
            <w:pPr>
              <w:rPr>
                <w:rFonts w:ascii="Frutiger LT Com 45 Light" w:hAnsi="Frutiger LT Com 45 Light"/>
              </w:rPr>
            </w:pPr>
            <w:proofErr w:type="spellStart"/>
            <w:r w:rsidRPr="00A23F0B">
              <w:rPr>
                <w:rFonts w:ascii="Frutiger LT Com 45 Light" w:hAnsi="Frutiger LT Com 45 Light"/>
              </w:rPr>
              <w:t>Post-condition</w:t>
            </w:r>
            <w:proofErr w:type="spellEnd"/>
          </w:p>
        </w:tc>
        <w:tc>
          <w:tcPr>
            <w:tcW w:w="7444" w:type="dxa"/>
          </w:tcPr>
          <w:p w14:paraId="2FFB5A7B" w14:textId="59B95C54" w:rsidR="000E5756" w:rsidRPr="00A23F0B" w:rsidRDefault="006A5C08" w:rsidP="005D2440">
            <w:pPr>
              <w:rPr>
                <w:rFonts w:ascii="Frutiger LT Com 45 Light" w:hAnsi="Frutiger LT Com 45 Light"/>
              </w:rPr>
            </w:pPr>
            <w:r>
              <w:rPr>
                <w:rFonts w:ascii="Frutiger LT Com 45 Light" w:hAnsi="Frutiger LT Com 45 Light"/>
              </w:rPr>
              <w:t>n/a</w:t>
            </w:r>
          </w:p>
        </w:tc>
      </w:tr>
      <w:tr w:rsidR="000E5756" w:rsidRPr="00A23F0B" w14:paraId="57C55EE4" w14:textId="77777777" w:rsidTr="005D2440">
        <w:tc>
          <w:tcPr>
            <w:tcW w:w="2410" w:type="dxa"/>
          </w:tcPr>
          <w:p w14:paraId="7EC8AF09" w14:textId="77777777" w:rsidR="000E5756" w:rsidRPr="00A23F0B" w:rsidRDefault="000E5756" w:rsidP="005D2440">
            <w:pPr>
              <w:rPr>
                <w:rFonts w:ascii="Frutiger LT Com 45 Light" w:hAnsi="Frutiger LT Com 45 Light"/>
              </w:rPr>
            </w:pPr>
            <w:r w:rsidRPr="00A23F0B">
              <w:rPr>
                <w:rFonts w:ascii="Frutiger LT Com 45 Light" w:hAnsi="Frutiger LT Com 45 Light"/>
              </w:rPr>
              <w:t>Notes/</w:t>
            </w:r>
            <w:proofErr w:type="spellStart"/>
            <w:r w:rsidRPr="00A23F0B">
              <w:rPr>
                <w:rFonts w:ascii="Frutiger LT Com 45 Light" w:hAnsi="Frutiger LT Com 45 Light"/>
              </w:rPr>
              <w:t>Comments</w:t>
            </w:r>
            <w:proofErr w:type="spellEnd"/>
          </w:p>
        </w:tc>
        <w:tc>
          <w:tcPr>
            <w:tcW w:w="7444" w:type="dxa"/>
          </w:tcPr>
          <w:p w14:paraId="73EFF636" w14:textId="42E18592" w:rsidR="000E5756" w:rsidRPr="00A23F0B" w:rsidRDefault="006A5C08" w:rsidP="005D2440">
            <w:pPr>
              <w:rPr>
                <w:rFonts w:ascii="Frutiger LT Com 45 Light" w:hAnsi="Frutiger LT Com 45 Light"/>
              </w:rPr>
            </w:pPr>
            <w:r>
              <w:rPr>
                <w:rFonts w:ascii="Frutiger LT Com 45 Light" w:hAnsi="Frutiger LT Com 45 Light"/>
              </w:rPr>
              <w:t>No especifica cuál es la transacción.</w:t>
            </w:r>
          </w:p>
        </w:tc>
      </w:tr>
    </w:tbl>
    <w:p w14:paraId="10F6536E" w14:textId="77777777" w:rsidR="000E5756" w:rsidRDefault="000E5756" w:rsidP="00945812">
      <w:pPr>
        <w:rPr>
          <w:rFonts w:ascii="Frutiger LT Com 45 Light" w:hAnsi="Frutiger LT Com 45 Light"/>
        </w:rPr>
      </w:pPr>
    </w:p>
    <w:p w14:paraId="71AE611C" w14:textId="77777777" w:rsidR="009B4140" w:rsidRPr="00070809" w:rsidRDefault="009B4140" w:rsidP="00945812">
      <w:pPr>
        <w:rPr>
          <w:rFonts w:ascii="Frutiger LT Com 45 Light" w:hAnsi="Frutiger LT Com 45 Light"/>
        </w:rPr>
      </w:pPr>
    </w:p>
    <w:sectPr w:rsidR="009B4140" w:rsidRPr="00070809" w:rsidSect="00300343">
      <w:headerReference w:type="default" r:id="rId8"/>
      <w:footerReference w:type="default" r:id="rId9"/>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7C1E1" w14:textId="77777777" w:rsidR="004113EF" w:rsidRDefault="004113EF" w:rsidP="00313492">
      <w:r>
        <w:separator/>
      </w:r>
    </w:p>
    <w:p w14:paraId="7E65927A" w14:textId="77777777" w:rsidR="004113EF" w:rsidRDefault="004113EF" w:rsidP="00313492"/>
    <w:p w14:paraId="19B145F0" w14:textId="77777777" w:rsidR="004113EF" w:rsidRDefault="004113EF"/>
  </w:endnote>
  <w:endnote w:type="continuationSeparator" w:id="0">
    <w:p w14:paraId="3DC2A853" w14:textId="77777777" w:rsidR="004113EF" w:rsidRDefault="004113EF" w:rsidP="00313492">
      <w:r>
        <w:continuationSeparator/>
      </w:r>
    </w:p>
    <w:p w14:paraId="6FC0500A" w14:textId="77777777" w:rsidR="004113EF" w:rsidRDefault="004113EF" w:rsidP="00313492"/>
    <w:p w14:paraId="3FCB924F" w14:textId="77777777" w:rsidR="004113EF" w:rsidRDefault="004113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utiger LT Com 45 Light">
    <w:altName w:val="Corbel"/>
    <w:charset w:val="00"/>
    <w:family w:val="swiss"/>
    <w:pitch w:val="variable"/>
    <w:sig w:usb0="00000001"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944"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537"/>
      <w:gridCol w:w="1559"/>
      <w:gridCol w:w="3848"/>
    </w:tblGrid>
    <w:tr w:rsidR="00A23F0B" w:rsidRPr="00070809" w14:paraId="4DAB5338" w14:textId="77777777" w:rsidTr="00945812">
      <w:trPr>
        <w:trHeight w:val="341"/>
      </w:trPr>
      <w:tc>
        <w:tcPr>
          <w:tcW w:w="4537" w:type="dxa"/>
          <w:vAlign w:val="center"/>
          <w:hideMark/>
        </w:tcPr>
        <w:p w14:paraId="6AC900F1" w14:textId="77777777" w:rsidR="00A23F0B" w:rsidRPr="00070809" w:rsidRDefault="00A23F0B" w:rsidP="00945812">
          <w:pPr>
            <w:pStyle w:val="Piedepgina"/>
            <w:rPr>
              <w:rFonts w:ascii="Frutiger LT Com 45 Light" w:hAnsi="Frutiger LT Com 45 Light"/>
            </w:rPr>
          </w:pPr>
          <w:r w:rsidRPr="00070809">
            <w:rPr>
              <w:rFonts w:ascii="Frutiger LT Com 45 Light" w:hAnsi="Frutiger LT Com 45 Light"/>
            </w:rPr>
            <w:t>WSC2015_TP09_marathon_skills_2015_testing_template_actual</w:t>
          </w:r>
        </w:p>
      </w:tc>
      <w:tc>
        <w:tcPr>
          <w:tcW w:w="1559" w:type="dxa"/>
          <w:vAlign w:val="center"/>
          <w:hideMark/>
        </w:tcPr>
        <w:p w14:paraId="3C360C5F" w14:textId="77777777" w:rsidR="00A23F0B" w:rsidRPr="00070809" w:rsidRDefault="00A23F0B" w:rsidP="00945812">
          <w:pPr>
            <w:pStyle w:val="Piedepgina"/>
            <w:jc w:val="center"/>
            <w:rPr>
              <w:rFonts w:ascii="Frutiger LT Com 45 Light" w:hAnsi="Frutiger LT Com 45 Light"/>
            </w:rPr>
          </w:pPr>
          <w:proofErr w:type="spellStart"/>
          <w:r w:rsidRPr="00070809">
            <w:rPr>
              <w:rFonts w:ascii="Frutiger LT Com 45 Light" w:hAnsi="Frutiger LT Com 45 Light"/>
            </w:rPr>
            <w:t>Version</w:t>
          </w:r>
          <w:proofErr w:type="spellEnd"/>
          <w:r w:rsidRPr="00070809">
            <w:rPr>
              <w:rFonts w:ascii="Frutiger LT Com 45 Light" w:hAnsi="Frutiger LT Com 45 Light"/>
            </w:rPr>
            <w:t>: 1.0</w:t>
          </w:r>
        </w:p>
        <w:p w14:paraId="008564DE" w14:textId="77777777" w:rsidR="00A23F0B" w:rsidRPr="00070809" w:rsidRDefault="00A23F0B" w:rsidP="00945812">
          <w:pPr>
            <w:pStyle w:val="Piedepgina"/>
            <w:jc w:val="center"/>
            <w:rPr>
              <w:rFonts w:ascii="Frutiger LT Com 45 Light" w:hAnsi="Frutiger LT Com 45 Light"/>
            </w:rPr>
          </w:pPr>
          <w:r w:rsidRPr="00070809">
            <w:rPr>
              <w:rFonts w:ascii="Frutiger LT Com 45 Light" w:hAnsi="Frutiger LT Com 45 Light"/>
            </w:rPr>
            <w:t>Date: 09.06.15</w:t>
          </w:r>
        </w:p>
      </w:tc>
      <w:tc>
        <w:tcPr>
          <w:tcW w:w="3848" w:type="dxa"/>
          <w:vAlign w:val="center"/>
        </w:tcPr>
        <w:p w14:paraId="187B4FA6" w14:textId="77777777" w:rsidR="00A23F0B" w:rsidRPr="00070809" w:rsidRDefault="00A23F0B" w:rsidP="00945812">
          <w:pPr>
            <w:pStyle w:val="Piedepgina"/>
            <w:jc w:val="right"/>
            <w:rPr>
              <w:rFonts w:ascii="Frutiger LT Com 45 Light" w:hAnsi="Frutiger LT Com 45 Light"/>
            </w:rPr>
          </w:pPr>
        </w:p>
      </w:tc>
    </w:tr>
  </w:tbl>
  <w:p w14:paraId="40A46E5D" w14:textId="77777777" w:rsidR="00A23F0B" w:rsidRPr="00070809" w:rsidRDefault="00A23F0B">
    <w:pPr>
      <w:pStyle w:val="Piedepgina"/>
      <w:rPr>
        <w:rFonts w:ascii="Frutiger LT Com 45 Light" w:hAnsi="Frutiger LT Com 45 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E5DF4" w14:textId="77777777" w:rsidR="004113EF" w:rsidRDefault="004113EF">
      <w:r>
        <w:separator/>
      </w:r>
    </w:p>
  </w:footnote>
  <w:footnote w:type="continuationSeparator" w:id="0">
    <w:p w14:paraId="7B607CCE" w14:textId="77777777" w:rsidR="004113EF" w:rsidRDefault="004113EF" w:rsidP="00313492">
      <w:r>
        <w:continuationSeparator/>
      </w:r>
    </w:p>
    <w:p w14:paraId="3FA0DD7A" w14:textId="77777777" w:rsidR="004113EF" w:rsidRDefault="004113EF" w:rsidP="00313492"/>
    <w:p w14:paraId="195D67DD" w14:textId="77777777" w:rsidR="004113EF" w:rsidRDefault="004113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DE7F2" w14:textId="2887276D" w:rsidR="00A23F0B" w:rsidRPr="00004594" w:rsidRDefault="00A23F0B" w:rsidP="002A140C">
    <w:pPr>
      <w:pStyle w:val="Encabezado"/>
      <w:jc w:val="center"/>
      <w:rPr>
        <w:b/>
        <w:bCs/>
        <w:sz w:val="18"/>
        <w:szCs w:val="18"/>
        <w:lang w:val="es-419"/>
      </w:rPr>
    </w:pPr>
    <w:r w:rsidRPr="002A140C">
      <w:rPr>
        <w:b/>
        <w:bCs/>
        <w:noProof/>
        <w:sz w:val="18"/>
        <w:szCs w:val="18"/>
        <w:lang w:val="en-US"/>
      </w:rPr>
      <w:drawing>
        <wp:anchor distT="0" distB="0" distL="114300" distR="114300" simplePos="0" relativeHeight="251658752" behindDoc="1" locked="0" layoutInCell="1" allowOverlap="1" wp14:anchorId="0DF7BFBA" wp14:editId="4A4ACE41">
          <wp:simplePos x="0" y="0"/>
          <wp:positionH relativeFrom="column">
            <wp:posOffset>0</wp:posOffset>
          </wp:positionH>
          <wp:positionV relativeFrom="paragraph">
            <wp:posOffset>-19050</wp:posOffset>
          </wp:positionV>
          <wp:extent cx="592455" cy="561340"/>
          <wp:effectExtent l="0" t="0" r="0" b="0"/>
          <wp:wrapTight wrapText="bothSides">
            <wp:wrapPolygon edited="0">
              <wp:start x="7640" y="0"/>
              <wp:lineTo x="0" y="5131"/>
              <wp:lineTo x="0" y="11729"/>
              <wp:lineTo x="4862" y="11729"/>
              <wp:lineTo x="2084" y="16860"/>
              <wp:lineTo x="2084" y="19059"/>
              <wp:lineTo x="3473" y="20525"/>
              <wp:lineTo x="17363" y="20525"/>
              <wp:lineTo x="19447" y="20525"/>
              <wp:lineTo x="18752" y="16860"/>
              <wp:lineTo x="15974" y="11729"/>
              <wp:lineTo x="20836" y="11729"/>
              <wp:lineTo x="20836" y="5864"/>
              <wp:lineTo x="13196" y="0"/>
              <wp:lineTo x="7640" y="0"/>
            </wp:wrapPolygon>
          </wp:wrapTight>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anchor>
      </w:drawing>
    </w:r>
    <w:r w:rsidRPr="00004594">
      <w:rPr>
        <w:b/>
        <w:bCs/>
        <w:sz w:val="18"/>
        <w:szCs w:val="18"/>
        <w:lang w:val="es-419"/>
      </w:rPr>
      <w:t>SERVICIO NACIONAL DE APRENDIZAJE - SENA</w:t>
    </w:r>
  </w:p>
  <w:p w14:paraId="5C34B47D" w14:textId="425ADF62" w:rsidR="00A23F0B" w:rsidRPr="00004594" w:rsidRDefault="00A23F0B" w:rsidP="002A140C">
    <w:pPr>
      <w:pStyle w:val="Encabezado"/>
      <w:jc w:val="center"/>
      <w:rPr>
        <w:b/>
        <w:bCs/>
        <w:sz w:val="18"/>
        <w:szCs w:val="18"/>
        <w:lang w:val="es-419"/>
      </w:rPr>
    </w:pPr>
    <w:r w:rsidRPr="00004594">
      <w:rPr>
        <w:b/>
        <w:bCs/>
        <w:sz w:val="18"/>
        <w:szCs w:val="18"/>
        <w:lang w:val="es-419"/>
      </w:rPr>
      <w:t>CENTRO DE SERVICIOS EMPRESARIALES Y TURÍSTICOS – CSET</w:t>
    </w:r>
  </w:p>
  <w:p w14:paraId="7908357B" w14:textId="15798F4A" w:rsidR="00A23F0B" w:rsidRPr="00004594" w:rsidRDefault="00A23F0B" w:rsidP="002A140C">
    <w:pPr>
      <w:pStyle w:val="Encabezado"/>
      <w:jc w:val="center"/>
      <w:rPr>
        <w:b/>
        <w:bCs/>
        <w:sz w:val="18"/>
        <w:szCs w:val="18"/>
        <w:lang w:val="es-419"/>
      </w:rPr>
    </w:pPr>
    <w:r w:rsidRPr="00004594">
      <w:rPr>
        <w:b/>
        <w:bCs/>
        <w:sz w:val="18"/>
        <w:szCs w:val="18"/>
        <w:lang w:val="es-419"/>
      </w:rPr>
      <w:t>TECNÓLOGÍA EN ANÁLISIS Y DESARROLLO DE SOFTWARE – ADSO</w:t>
    </w:r>
  </w:p>
  <w:p w14:paraId="4451B5BD" w14:textId="4119F4D8" w:rsidR="00A23F0B" w:rsidRPr="008876F3" w:rsidRDefault="00A23F0B" w:rsidP="002A140C">
    <w:pPr>
      <w:pStyle w:val="Encabezado"/>
      <w:jc w:val="center"/>
      <w:rPr>
        <w:b/>
        <w:bCs/>
        <w:sz w:val="18"/>
        <w:szCs w:val="18"/>
        <w:lang w:val="es-419"/>
      </w:rPr>
    </w:pPr>
    <w:r w:rsidRPr="008876F3">
      <w:rPr>
        <w:b/>
        <w:bCs/>
        <w:sz w:val="18"/>
        <w:szCs w:val="18"/>
        <w:lang w:val="es-419"/>
      </w:rPr>
      <w:t>FICHA No: 2893733. JORNADA: TARDE</w:t>
    </w:r>
  </w:p>
  <w:p w14:paraId="1BD2D139" w14:textId="7600917E" w:rsidR="00A23F0B" w:rsidRPr="00004594" w:rsidRDefault="00A23F0B" w:rsidP="002A140C">
    <w:pPr>
      <w:pStyle w:val="Encabezado"/>
      <w:jc w:val="center"/>
      <w:rPr>
        <w:b/>
        <w:bCs/>
        <w:sz w:val="18"/>
        <w:szCs w:val="18"/>
        <w:lang w:val="es-419"/>
      </w:rPr>
    </w:pPr>
    <w:r w:rsidRPr="00004594">
      <w:rPr>
        <w:b/>
        <w:bCs/>
        <w:sz w:val="18"/>
        <w:szCs w:val="18"/>
        <w:lang w:val="es-419"/>
      </w:rPr>
      <w:t>EJECUCIÓN DE PRUEBAS DE SOLUCIONES A IMPLEMENTAR</w:t>
    </w:r>
  </w:p>
  <w:p w14:paraId="113FEC35" w14:textId="541BC9E8" w:rsidR="00A23F0B" w:rsidRPr="002A140C" w:rsidRDefault="00A23F0B" w:rsidP="002A140C">
    <w:pPr>
      <w:pStyle w:val="Encabezado"/>
      <w:jc w:val="center"/>
      <w:rPr>
        <w:b/>
        <w:bCs/>
        <w:sz w:val="18"/>
        <w:szCs w:val="18"/>
      </w:rPr>
    </w:pPr>
    <w:r w:rsidRPr="002A140C">
      <w:rPr>
        <w:b/>
        <w:bCs/>
        <w:sz w:val="18"/>
        <w:szCs w:val="18"/>
      </w:rPr>
      <w:t>EVALUADOR: CARLOS EDUARDO PEREZ RUEDA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1E8256"/>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9818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1058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FEA3158"/>
    <w:multiLevelType w:val="hybridMultilevel"/>
    <w:tmpl w:val="45D0C9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AFF6E9C"/>
    <w:multiLevelType w:val="multilevel"/>
    <w:tmpl w:val="A00A1864"/>
    <w:styleLink w:val="ListNumbers"/>
    <w:lvl w:ilvl="0">
      <w:start w:val="1"/>
      <w:numFmt w:val="decimal"/>
      <w:pStyle w:val="Listaconnmeros"/>
      <w:lvlText w:val="%1."/>
      <w:lvlJc w:val="left"/>
      <w:pPr>
        <w:ind w:left="284" w:hanging="284"/>
      </w:pPr>
      <w:rPr>
        <w:rFonts w:hint="default"/>
      </w:rPr>
    </w:lvl>
    <w:lvl w:ilvl="1">
      <w:start w:val="1"/>
      <w:numFmt w:val="lowerLetter"/>
      <w:pStyle w:val="Listaconnmeros2"/>
      <w:lvlText w:val="(%2)"/>
      <w:lvlJc w:val="left"/>
      <w:pPr>
        <w:ind w:left="568" w:hanging="284"/>
      </w:pPr>
      <w:rPr>
        <w:rFonts w:hint="default"/>
      </w:rPr>
    </w:lvl>
    <w:lvl w:ilvl="2">
      <w:start w:val="1"/>
      <w:numFmt w:val="lowerRoman"/>
      <w:pStyle w:val="Listaconnmeros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4" w15:restartNumberingAfterBreak="0">
    <w:nsid w:val="1FC177F1"/>
    <w:multiLevelType w:val="multilevel"/>
    <w:tmpl w:val="7954FA08"/>
    <w:lvl w:ilvl="0">
      <w:start w:val="1"/>
      <w:numFmt w:val="none"/>
      <w:pStyle w:val="TDC1"/>
      <w:suff w:val="nothing"/>
      <w:lvlText w:val="%1"/>
      <w:lvlJc w:val="left"/>
      <w:pPr>
        <w:ind w:left="0" w:firstLine="0"/>
      </w:pPr>
      <w:rPr>
        <w:rFonts w:hint="default"/>
      </w:rPr>
    </w:lvl>
    <w:lvl w:ilvl="1">
      <w:start w:val="1"/>
      <w:numFmt w:val="none"/>
      <w:pStyle w:val="TDC2"/>
      <w:suff w:val="nothing"/>
      <w:lvlText w:val=""/>
      <w:lvlJc w:val="left"/>
      <w:pPr>
        <w:ind w:left="0" w:firstLine="0"/>
      </w:pPr>
      <w:rPr>
        <w:rFonts w:hint="default"/>
      </w:rPr>
    </w:lvl>
    <w:lvl w:ilvl="2">
      <w:start w:val="1"/>
      <w:numFmt w:val="none"/>
      <w:pStyle w:val="TD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202A2610"/>
    <w:multiLevelType w:val="multilevel"/>
    <w:tmpl w:val="DD963F12"/>
    <w:styleLink w:val="ListBullets"/>
    <w:lvl w:ilvl="0">
      <w:start w:val="1"/>
      <w:numFmt w:val="bullet"/>
      <w:pStyle w:val="Listaconvietas"/>
      <w:lvlText w:val=""/>
      <w:lvlJc w:val="left"/>
      <w:pPr>
        <w:ind w:left="284" w:hanging="284"/>
      </w:pPr>
      <w:rPr>
        <w:rFonts w:ascii="Symbol" w:hAnsi="Symbol" w:hint="default"/>
      </w:rPr>
    </w:lvl>
    <w:lvl w:ilvl="1">
      <w:start w:val="1"/>
      <w:numFmt w:val="bullet"/>
      <w:pStyle w:val="Listaconvietas2"/>
      <w:lvlText w:val=""/>
      <w:lvlJc w:val="left"/>
      <w:pPr>
        <w:ind w:left="568" w:hanging="284"/>
      </w:pPr>
      <w:rPr>
        <w:rFonts w:ascii="Symbol" w:hAnsi="Symbol" w:hint="default"/>
      </w:rPr>
    </w:lvl>
    <w:lvl w:ilvl="2">
      <w:start w:val="1"/>
      <w:numFmt w:val="bullet"/>
      <w:pStyle w:val="Listaconvietas3"/>
      <w:lvlText w:val=""/>
      <w:lvlJc w:val="left"/>
      <w:pPr>
        <w:ind w:left="852" w:hanging="284"/>
      </w:pPr>
      <w:rPr>
        <w:rFonts w:ascii="Symbol" w:hAnsi="Symbol" w:hint="default"/>
      </w:rPr>
    </w:lvl>
    <w:lvl w:ilvl="3">
      <w:start w:val="1"/>
      <w:numFmt w:val="bullet"/>
      <w:pStyle w:val="Listaconvietas4"/>
      <w:lvlText w:val=""/>
      <w:lvlJc w:val="left"/>
      <w:pPr>
        <w:ind w:left="1136" w:hanging="284"/>
      </w:pPr>
      <w:rPr>
        <w:rFonts w:ascii="Symbol" w:hAnsi="Symbol" w:hint="default"/>
      </w:rPr>
    </w:lvl>
    <w:lvl w:ilvl="4">
      <w:start w:val="1"/>
      <w:numFmt w:val="bullet"/>
      <w:pStyle w:val="Listaconvietas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6"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E7155B"/>
    <w:multiLevelType w:val="hybridMultilevel"/>
    <w:tmpl w:val="14A209C2"/>
    <w:lvl w:ilvl="0" w:tplc="36CA31CE">
      <w:start w:val="5"/>
      <w:numFmt w:val="bullet"/>
      <w:lvlText w:val="-"/>
      <w:lvlJc w:val="left"/>
      <w:pPr>
        <w:ind w:left="720" w:hanging="360"/>
      </w:pPr>
      <w:rPr>
        <w:rFonts w:ascii="Frutiger LT Com 45 Light" w:eastAsiaTheme="minorHAnsi" w:hAnsi="Frutiger LT Com 45 Light"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7C93E5E"/>
    <w:multiLevelType w:val="hybridMultilevel"/>
    <w:tmpl w:val="0B2864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1"/>
  </w:num>
  <w:num w:numId="13">
    <w:abstractNumId w:val="16"/>
  </w:num>
  <w:num w:numId="14">
    <w:abstractNumId w:val="11"/>
    <w:lvlOverride w:ilvl="0">
      <w:startOverride w:val="1"/>
    </w:lvlOverride>
  </w:num>
  <w:num w:numId="15">
    <w:abstractNumId w:val="15"/>
  </w:num>
  <w:num w:numId="16">
    <w:abstractNumId w:val="13"/>
  </w:num>
  <w:num w:numId="17">
    <w:abstractNumId w:val="10"/>
  </w:num>
  <w:num w:numId="18">
    <w:abstractNumId w:val="19"/>
  </w:num>
  <w:num w:numId="19">
    <w:abstractNumId w:val="14"/>
  </w:num>
  <w:num w:numId="20">
    <w:abstractNumId w:val="20"/>
  </w:num>
  <w:num w:numId="21">
    <w:abstractNumId w:val="12"/>
  </w:num>
  <w:num w:numId="2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na CSET">
    <w15:presenceInfo w15:providerId="None" w15:userId="Sena CS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B30"/>
    <w:rsid w:val="00002C08"/>
    <w:rsid w:val="00004594"/>
    <w:rsid w:val="00017C04"/>
    <w:rsid w:val="0003526B"/>
    <w:rsid w:val="00050DCE"/>
    <w:rsid w:val="00052F6D"/>
    <w:rsid w:val="00066641"/>
    <w:rsid w:val="00070809"/>
    <w:rsid w:val="000B4295"/>
    <w:rsid w:val="000E219D"/>
    <w:rsid w:val="000E5756"/>
    <w:rsid w:val="000E69AA"/>
    <w:rsid w:val="000F4A5C"/>
    <w:rsid w:val="00101C7D"/>
    <w:rsid w:val="00105166"/>
    <w:rsid w:val="00110390"/>
    <w:rsid w:val="00115476"/>
    <w:rsid w:val="001172EF"/>
    <w:rsid w:val="0012553C"/>
    <w:rsid w:val="00134547"/>
    <w:rsid w:val="00192D2B"/>
    <w:rsid w:val="001A554B"/>
    <w:rsid w:val="001C2B30"/>
    <w:rsid w:val="001C5F88"/>
    <w:rsid w:val="001D0B96"/>
    <w:rsid w:val="001E4FDC"/>
    <w:rsid w:val="00200A33"/>
    <w:rsid w:val="00210EF3"/>
    <w:rsid w:val="00264847"/>
    <w:rsid w:val="002A140C"/>
    <w:rsid w:val="002A2E0C"/>
    <w:rsid w:val="002B1320"/>
    <w:rsid w:val="002C3011"/>
    <w:rsid w:val="002D2E0E"/>
    <w:rsid w:val="002E07F3"/>
    <w:rsid w:val="00300343"/>
    <w:rsid w:val="003133A3"/>
    <w:rsid w:val="00313492"/>
    <w:rsid w:val="003147E8"/>
    <w:rsid w:val="0032135D"/>
    <w:rsid w:val="00321D62"/>
    <w:rsid w:val="00336548"/>
    <w:rsid w:val="00337B18"/>
    <w:rsid w:val="00363918"/>
    <w:rsid w:val="00367BA3"/>
    <w:rsid w:val="0038099A"/>
    <w:rsid w:val="0039171F"/>
    <w:rsid w:val="003A3137"/>
    <w:rsid w:val="003C3BDE"/>
    <w:rsid w:val="003E119E"/>
    <w:rsid w:val="003E26DA"/>
    <w:rsid w:val="004113EF"/>
    <w:rsid w:val="00413188"/>
    <w:rsid w:val="004605D7"/>
    <w:rsid w:val="00462CB3"/>
    <w:rsid w:val="0047219D"/>
    <w:rsid w:val="004932D0"/>
    <w:rsid w:val="004B6102"/>
    <w:rsid w:val="004B6219"/>
    <w:rsid w:val="004C77A7"/>
    <w:rsid w:val="004D3337"/>
    <w:rsid w:val="00515D6A"/>
    <w:rsid w:val="0051761D"/>
    <w:rsid w:val="00525217"/>
    <w:rsid w:val="00585682"/>
    <w:rsid w:val="005B032B"/>
    <w:rsid w:val="005C1F3D"/>
    <w:rsid w:val="005F01CC"/>
    <w:rsid w:val="006015CD"/>
    <w:rsid w:val="006023B5"/>
    <w:rsid w:val="00630EB3"/>
    <w:rsid w:val="0065749F"/>
    <w:rsid w:val="00662FF7"/>
    <w:rsid w:val="00673AA4"/>
    <w:rsid w:val="00681324"/>
    <w:rsid w:val="00681944"/>
    <w:rsid w:val="00681A0D"/>
    <w:rsid w:val="00682B43"/>
    <w:rsid w:val="0068739B"/>
    <w:rsid w:val="00692D20"/>
    <w:rsid w:val="006A5C08"/>
    <w:rsid w:val="006E26EF"/>
    <w:rsid w:val="006E6918"/>
    <w:rsid w:val="00746C85"/>
    <w:rsid w:val="007833A5"/>
    <w:rsid w:val="007A4C1D"/>
    <w:rsid w:val="007A71DB"/>
    <w:rsid w:val="007C4BB2"/>
    <w:rsid w:val="007F212B"/>
    <w:rsid w:val="008011E2"/>
    <w:rsid w:val="008362E2"/>
    <w:rsid w:val="008429C5"/>
    <w:rsid w:val="00860748"/>
    <w:rsid w:val="00864922"/>
    <w:rsid w:val="008827AA"/>
    <w:rsid w:val="00883737"/>
    <w:rsid w:val="008876F3"/>
    <w:rsid w:val="00887D98"/>
    <w:rsid w:val="008A3942"/>
    <w:rsid w:val="008D0279"/>
    <w:rsid w:val="008F5CF8"/>
    <w:rsid w:val="0092112F"/>
    <w:rsid w:val="00945812"/>
    <w:rsid w:val="00951146"/>
    <w:rsid w:val="00980365"/>
    <w:rsid w:val="0098297B"/>
    <w:rsid w:val="0098655C"/>
    <w:rsid w:val="00987A9F"/>
    <w:rsid w:val="009B0A32"/>
    <w:rsid w:val="009B4140"/>
    <w:rsid w:val="009F5A79"/>
    <w:rsid w:val="00A23F0B"/>
    <w:rsid w:val="00A77E62"/>
    <w:rsid w:val="00A96AFC"/>
    <w:rsid w:val="00AA2029"/>
    <w:rsid w:val="00B019EC"/>
    <w:rsid w:val="00B11358"/>
    <w:rsid w:val="00B40AE0"/>
    <w:rsid w:val="00B4309D"/>
    <w:rsid w:val="00B4527A"/>
    <w:rsid w:val="00B81E1F"/>
    <w:rsid w:val="00BD124E"/>
    <w:rsid w:val="00BD6302"/>
    <w:rsid w:val="00BE3BAD"/>
    <w:rsid w:val="00BE57EF"/>
    <w:rsid w:val="00C144D3"/>
    <w:rsid w:val="00C47C3D"/>
    <w:rsid w:val="00C77D08"/>
    <w:rsid w:val="00CA7992"/>
    <w:rsid w:val="00CB3B76"/>
    <w:rsid w:val="00CB7B7B"/>
    <w:rsid w:val="00CC78A4"/>
    <w:rsid w:val="00CD3200"/>
    <w:rsid w:val="00D04318"/>
    <w:rsid w:val="00D04BE0"/>
    <w:rsid w:val="00D22F0A"/>
    <w:rsid w:val="00D333DE"/>
    <w:rsid w:val="00D65BB4"/>
    <w:rsid w:val="00D77C52"/>
    <w:rsid w:val="00DA3F51"/>
    <w:rsid w:val="00DA68E9"/>
    <w:rsid w:val="00DC0ACF"/>
    <w:rsid w:val="00DE0020"/>
    <w:rsid w:val="00DE2CEB"/>
    <w:rsid w:val="00DE416F"/>
    <w:rsid w:val="00DF25B9"/>
    <w:rsid w:val="00E140AC"/>
    <w:rsid w:val="00E20735"/>
    <w:rsid w:val="00E355A4"/>
    <w:rsid w:val="00E71678"/>
    <w:rsid w:val="00EF6E85"/>
    <w:rsid w:val="00F0109D"/>
    <w:rsid w:val="00F4251E"/>
    <w:rsid w:val="00F659C1"/>
    <w:rsid w:val="00F66799"/>
    <w:rsid w:val="00F70023"/>
    <w:rsid w:val="00F729AF"/>
    <w:rsid w:val="00F84B31"/>
    <w:rsid w:val="00F90E89"/>
    <w:rsid w:val="00FA0688"/>
    <w:rsid w:val="00FC010B"/>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093B81"/>
  <w15:docId w15:val="{E4D3AE42-885B-410E-AED4-E04F0A35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07F3"/>
    <w:pPr>
      <w:spacing w:after="80"/>
    </w:pPr>
    <w:rPr>
      <w:rFonts w:ascii="Arial" w:hAnsi="Arial"/>
      <w:sz w:val="20"/>
      <w:lang w:val="es-CO"/>
    </w:rPr>
  </w:style>
  <w:style w:type="paragraph" w:styleId="Ttulo1">
    <w:name w:val="heading 1"/>
    <w:basedOn w:val="Normal"/>
    <w:next w:val="Normal"/>
    <w:link w:val="Ttulo1C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Ttulo2">
    <w:name w:val="heading 2"/>
    <w:basedOn w:val="Normal"/>
    <w:next w:val="Normal"/>
    <w:link w:val="Ttulo2C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Ttulo3">
    <w:name w:val="heading 3"/>
    <w:basedOn w:val="Normal"/>
    <w:next w:val="Normal"/>
    <w:link w:val="Ttulo3C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Ttulo4">
    <w:name w:val="heading 4"/>
    <w:basedOn w:val="Ttulo3"/>
    <w:next w:val="Normal"/>
    <w:link w:val="Ttulo4Car"/>
    <w:uiPriority w:val="9"/>
    <w:unhideWhenUsed/>
    <w:rsid w:val="00BE57EF"/>
    <w:pPr>
      <w:outlineLvl w:val="3"/>
    </w:pPr>
  </w:style>
  <w:style w:type="paragraph" w:styleId="Ttulo5">
    <w:name w:val="heading 5"/>
    <w:basedOn w:val="Ttulo4"/>
    <w:next w:val="Normal"/>
    <w:link w:val="Ttulo5Car"/>
    <w:uiPriority w:val="9"/>
    <w:unhideWhenUsed/>
    <w:qFormat/>
    <w:rsid w:val="00BE57EF"/>
    <w:pPr>
      <w:outlineLvl w:val="4"/>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rsid w:val="003133A3"/>
    <w:rPr>
      <w:b/>
      <w:bCs/>
      <w:i/>
      <w:iCs/>
      <w:spacing w:val="5"/>
    </w:rPr>
  </w:style>
  <w:style w:type="paragraph" w:styleId="Ttulo">
    <w:name w:val="Title"/>
    <w:basedOn w:val="Normal"/>
    <w:next w:val="Normal"/>
    <w:link w:val="TtuloC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tuloCar">
    <w:name w:val="Título Car"/>
    <w:basedOn w:val="Fuentedeprrafopredeter"/>
    <w:link w:val="Ttulo"/>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Ttulo1Car">
    <w:name w:val="Título 1 Car"/>
    <w:basedOn w:val="Fuentedeprrafopredeter"/>
    <w:link w:val="Ttulo1"/>
    <w:uiPriority w:val="9"/>
    <w:rsid w:val="00300343"/>
    <w:rPr>
      <w:rFonts w:ascii="Frutiger LT Com 45 Light" w:eastAsiaTheme="majorEastAsia" w:hAnsi="Frutiger LT Com 45 Light" w:cstheme="majorBidi"/>
      <w:b/>
      <w:caps/>
      <w:color w:val="97D700"/>
      <w:sz w:val="40"/>
      <w:szCs w:val="32"/>
    </w:rPr>
  </w:style>
  <w:style w:type="paragraph" w:styleId="Encabezado">
    <w:name w:val="header"/>
    <w:basedOn w:val="Normal"/>
    <w:link w:val="EncabezadoCar"/>
    <w:uiPriority w:val="99"/>
    <w:unhideWhenUsed/>
    <w:rsid w:val="00A77E6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77E62"/>
  </w:style>
  <w:style w:type="paragraph" w:styleId="Piedepgina">
    <w:name w:val="footer"/>
    <w:basedOn w:val="Normal"/>
    <w:link w:val="PiedepginaCar"/>
    <w:uiPriority w:val="99"/>
    <w:unhideWhenUsed/>
    <w:rsid w:val="00300343"/>
    <w:pPr>
      <w:tabs>
        <w:tab w:val="center" w:pos="4513"/>
        <w:tab w:val="right" w:pos="9026"/>
      </w:tabs>
      <w:spacing w:after="0" w:line="240" w:lineRule="auto"/>
    </w:pPr>
    <w:rPr>
      <w:sz w:val="14"/>
    </w:rPr>
  </w:style>
  <w:style w:type="character" w:customStyle="1" w:styleId="PiedepginaCar">
    <w:name w:val="Pie de página Car"/>
    <w:basedOn w:val="Fuentedeprrafopredeter"/>
    <w:link w:val="Piedepgina"/>
    <w:uiPriority w:val="99"/>
    <w:rsid w:val="00300343"/>
    <w:rPr>
      <w:rFonts w:ascii="Frutiger LT Com 45 Light" w:hAnsi="Frutiger LT Com 45 Light"/>
      <w:sz w:val="14"/>
    </w:rPr>
  </w:style>
  <w:style w:type="paragraph" w:styleId="Subttulo">
    <w:name w:val="Subtitle"/>
    <w:basedOn w:val="Normal"/>
    <w:next w:val="Normal"/>
    <w:link w:val="SubttuloC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tuloCar">
    <w:name w:val="Subtítulo Car"/>
    <w:basedOn w:val="Fuentedeprrafopredeter"/>
    <w:link w:val="Subttulo"/>
    <w:uiPriority w:val="11"/>
    <w:rsid w:val="00BD124E"/>
    <w:rPr>
      <w:rFonts w:ascii="Frutiger LT Com 45 Light" w:eastAsiaTheme="minorEastAsia" w:hAnsi="Frutiger LT Com 45 Light"/>
      <w:color w:val="00594F"/>
      <w:spacing w:val="15"/>
      <w:sz w:val="64"/>
      <w:szCs w:val="64"/>
      <w:lang w:val="en-AU"/>
    </w:rPr>
  </w:style>
  <w:style w:type="character" w:customStyle="1" w:styleId="Ttulo2Car">
    <w:name w:val="Título 2 Car"/>
    <w:basedOn w:val="Fuentedeprrafopredeter"/>
    <w:link w:val="Ttulo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Ttulo3Car">
    <w:name w:val="Título 3 Car"/>
    <w:basedOn w:val="Fuentedeprrafopredeter"/>
    <w:link w:val="Ttulo3"/>
    <w:uiPriority w:val="9"/>
    <w:rsid w:val="002B1320"/>
    <w:rPr>
      <w:rFonts w:ascii="Frutiger LT Com 45 Light" w:eastAsiaTheme="majorEastAsia" w:hAnsi="Frutiger LT Com 45 Light" w:cstheme="majorBidi"/>
      <w:b/>
      <w:caps/>
      <w:color w:val="000000" w:themeColor="text1"/>
      <w:szCs w:val="24"/>
    </w:rPr>
  </w:style>
  <w:style w:type="table" w:styleId="Tablaconcuadrcula">
    <w:name w:val="Table Grid"/>
    <w:basedOn w:val="Tabla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62C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2CB3"/>
    <w:rPr>
      <w:rFonts w:ascii="Segoe UI" w:hAnsi="Segoe UI" w:cs="Segoe UI"/>
      <w:sz w:val="18"/>
      <w:szCs w:val="18"/>
    </w:rPr>
  </w:style>
  <w:style w:type="paragraph" w:styleId="Prrafodelista">
    <w:name w:val="List Paragraph"/>
    <w:basedOn w:val="Normal"/>
    <w:uiPriority w:val="34"/>
    <w:qFormat/>
    <w:rsid w:val="007F212B"/>
    <w:pPr>
      <w:ind w:left="720"/>
      <w:contextualSpacing/>
    </w:pPr>
  </w:style>
  <w:style w:type="table" w:customStyle="1" w:styleId="TableGridLight1">
    <w:name w:val="Table Grid Light1"/>
    <w:basedOn w:val="Tabla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a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16"/>
      </w:numPr>
    </w:pPr>
  </w:style>
  <w:style w:type="paragraph" w:styleId="Listaconnmeros4">
    <w:name w:val="List Number 4"/>
    <w:basedOn w:val="Normal"/>
    <w:uiPriority w:val="99"/>
    <w:semiHidden/>
    <w:unhideWhenUsed/>
    <w:rsid w:val="00D04BE0"/>
    <w:pPr>
      <w:numPr>
        <w:numId w:val="9"/>
      </w:numPr>
      <w:ind w:left="1208" w:hanging="357"/>
      <w:contextualSpacing/>
    </w:pPr>
  </w:style>
  <w:style w:type="character" w:styleId="Hipervnculo">
    <w:name w:val="Hyperlink"/>
    <w:basedOn w:val="Fuentedeprrafopredeter"/>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aconnmeros">
    <w:name w:val="List Number"/>
    <w:basedOn w:val="Normal"/>
    <w:uiPriority w:val="99"/>
    <w:unhideWhenUsed/>
    <w:qFormat/>
    <w:rsid w:val="00D04BE0"/>
    <w:pPr>
      <w:numPr>
        <w:numId w:val="16"/>
      </w:numPr>
      <w:contextualSpacing/>
    </w:pPr>
  </w:style>
  <w:style w:type="paragraph" w:styleId="Listaconvietas">
    <w:name w:val="List Bullet"/>
    <w:basedOn w:val="Normal"/>
    <w:uiPriority w:val="99"/>
    <w:unhideWhenUsed/>
    <w:qFormat/>
    <w:rsid w:val="008429C5"/>
    <w:pPr>
      <w:numPr>
        <w:numId w:val="15"/>
      </w:numPr>
      <w:contextualSpacing/>
    </w:pPr>
  </w:style>
  <w:style w:type="paragraph" w:styleId="Listaconvietas2">
    <w:name w:val="List Bullet 2"/>
    <w:basedOn w:val="Normal"/>
    <w:uiPriority w:val="99"/>
    <w:unhideWhenUsed/>
    <w:rsid w:val="00192D2B"/>
    <w:pPr>
      <w:numPr>
        <w:ilvl w:val="1"/>
        <w:numId w:val="15"/>
      </w:numPr>
      <w:contextualSpacing/>
    </w:pPr>
  </w:style>
  <w:style w:type="paragraph" w:styleId="Listaconvietas3">
    <w:name w:val="List Bullet 3"/>
    <w:basedOn w:val="Normal"/>
    <w:uiPriority w:val="99"/>
    <w:unhideWhenUsed/>
    <w:rsid w:val="00192D2B"/>
    <w:pPr>
      <w:numPr>
        <w:ilvl w:val="2"/>
        <w:numId w:val="15"/>
      </w:numPr>
      <w:ind w:left="851"/>
      <w:contextualSpacing/>
    </w:pPr>
  </w:style>
  <w:style w:type="paragraph" w:styleId="Listaconvietas4">
    <w:name w:val="List Bullet 4"/>
    <w:basedOn w:val="Normal"/>
    <w:uiPriority w:val="99"/>
    <w:unhideWhenUsed/>
    <w:rsid w:val="008429C5"/>
    <w:pPr>
      <w:numPr>
        <w:ilvl w:val="3"/>
        <w:numId w:val="15"/>
      </w:numPr>
      <w:ind w:left="1135"/>
      <w:contextualSpacing/>
    </w:pPr>
  </w:style>
  <w:style w:type="paragraph" w:styleId="Listaconvietas5">
    <w:name w:val="List Bullet 5"/>
    <w:basedOn w:val="Normal"/>
    <w:uiPriority w:val="99"/>
    <w:unhideWhenUsed/>
    <w:rsid w:val="008429C5"/>
    <w:pPr>
      <w:numPr>
        <w:ilvl w:val="4"/>
        <w:numId w:val="15"/>
      </w:numPr>
      <w:ind w:left="1418"/>
      <w:contextualSpacing/>
    </w:pPr>
  </w:style>
  <w:style w:type="paragraph" w:styleId="Listaconnmeros2">
    <w:name w:val="List Number 2"/>
    <w:basedOn w:val="Normal"/>
    <w:uiPriority w:val="99"/>
    <w:unhideWhenUsed/>
    <w:rsid w:val="00D04BE0"/>
    <w:pPr>
      <w:numPr>
        <w:ilvl w:val="1"/>
        <w:numId w:val="16"/>
      </w:numPr>
      <w:contextualSpacing/>
    </w:pPr>
  </w:style>
  <w:style w:type="paragraph" w:styleId="Listaconnmeros3">
    <w:name w:val="List Number 3"/>
    <w:basedOn w:val="Normal"/>
    <w:uiPriority w:val="99"/>
    <w:unhideWhenUsed/>
    <w:rsid w:val="00D04BE0"/>
    <w:pPr>
      <w:numPr>
        <w:ilvl w:val="2"/>
        <w:numId w:val="16"/>
      </w:numPr>
      <w:ind w:left="851"/>
      <w:contextualSpacing/>
    </w:pPr>
  </w:style>
  <w:style w:type="paragraph" w:styleId="Listaconnmeros5">
    <w:name w:val="List Number 5"/>
    <w:basedOn w:val="Normal"/>
    <w:uiPriority w:val="99"/>
    <w:semiHidden/>
    <w:unhideWhenUsed/>
    <w:rsid w:val="00D04BE0"/>
    <w:pPr>
      <w:numPr>
        <w:numId w:val="10"/>
      </w:numPr>
      <w:ind w:left="1491" w:hanging="357"/>
      <w:contextualSpacing/>
    </w:pPr>
  </w:style>
  <w:style w:type="paragraph" w:styleId="Textonotapie">
    <w:name w:val="footnote text"/>
    <w:basedOn w:val="Normal"/>
    <w:link w:val="TextonotapieCar"/>
    <w:uiPriority w:val="99"/>
    <w:semiHidden/>
    <w:unhideWhenUsed/>
    <w:rsid w:val="0003526B"/>
    <w:pPr>
      <w:spacing w:line="240" w:lineRule="auto"/>
      <w:contextualSpacing/>
    </w:pPr>
    <w:rPr>
      <w:sz w:val="16"/>
      <w:szCs w:val="20"/>
    </w:rPr>
  </w:style>
  <w:style w:type="character" w:customStyle="1" w:styleId="TextonotapieCar">
    <w:name w:val="Texto nota pie Car"/>
    <w:basedOn w:val="Fuentedeprrafopredeter"/>
    <w:link w:val="Textonotapie"/>
    <w:uiPriority w:val="99"/>
    <w:semiHidden/>
    <w:rsid w:val="0003526B"/>
    <w:rPr>
      <w:rFonts w:ascii="Frutiger LT Com 45 Light" w:hAnsi="Frutiger LT Com 45 Light"/>
      <w:sz w:val="16"/>
      <w:szCs w:val="20"/>
    </w:rPr>
  </w:style>
  <w:style w:type="character" w:styleId="Refdenotaalpie">
    <w:name w:val="footnote reference"/>
    <w:basedOn w:val="Fuentedeprrafopredeter"/>
    <w:uiPriority w:val="99"/>
    <w:semiHidden/>
    <w:unhideWhenUsed/>
    <w:rsid w:val="0003526B"/>
    <w:rPr>
      <w:rFonts w:ascii="Frutiger LT Com 45 Light" w:hAnsi="Frutiger LT Com 45 Light"/>
      <w:b w:val="0"/>
      <w:i w:val="0"/>
      <w:sz w:val="16"/>
      <w:vertAlign w:val="superscript"/>
    </w:rPr>
  </w:style>
  <w:style w:type="paragraph" w:styleId="TD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DC1">
    <w:name w:val="toc 1"/>
    <w:basedOn w:val="Normal"/>
    <w:next w:val="Normal"/>
    <w:autoRedefine/>
    <w:uiPriority w:val="39"/>
    <w:unhideWhenUsed/>
    <w:rsid w:val="00264847"/>
    <w:pPr>
      <w:numPr>
        <w:numId w:val="19"/>
      </w:numPr>
      <w:spacing w:before="120" w:after="0"/>
      <w:contextualSpacing/>
    </w:pPr>
    <w:rPr>
      <w:b/>
      <w:caps/>
    </w:rPr>
  </w:style>
  <w:style w:type="paragraph" w:styleId="TDC3">
    <w:name w:val="toc 3"/>
    <w:basedOn w:val="Normal"/>
    <w:next w:val="Normal"/>
    <w:autoRedefine/>
    <w:uiPriority w:val="39"/>
    <w:unhideWhenUsed/>
    <w:rsid w:val="00BE57EF"/>
    <w:pPr>
      <w:numPr>
        <w:ilvl w:val="2"/>
        <w:numId w:val="19"/>
      </w:numPr>
      <w:spacing w:after="0"/>
      <w:contextualSpacing/>
    </w:pPr>
    <w:rPr>
      <w:i/>
      <w:sz w:val="18"/>
    </w:rPr>
  </w:style>
  <w:style w:type="numbering" w:customStyle="1" w:styleId="TOC">
    <w:name w:val="TOC"/>
    <w:uiPriority w:val="99"/>
    <w:rsid w:val="00264847"/>
    <w:pPr>
      <w:numPr>
        <w:numId w:val="18"/>
      </w:numPr>
    </w:pPr>
  </w:style>
  <w:style w:type="character" w:customStyle="1" w:styleId="Ttulo4Car">
    <w:name w:val="Título 4 Car"/>
    <w:basedOn w:val="Fuentedeprrafopredeter"/>
    <w:link w:val="Ttulo4"/>
    <w:uiPriority w:val="9"/>
    <w:rsid w:val="00BE57EF"/>
    <w:rPr>
      <w:rFonts w:ascii="Frutiger LT Com 45 Light" w:eastAsiaTheme="majorEastAsia" w:hAnsi="Frutiger LT Com 45 Light" w:cstheme="majorBidi"/>
      <w:b/>
      <w:caps/>
      <w:color w:val="000000" w:themeColor="text1"/>
      <w:szCs w:val="24"/>
    </w:rPr>
  </w:style>
  <w:style w:type="character" w:customStyle="1" w:styleId="Ttulo5Car">
    <w:name w:val="Título 5 Car"/>
    <w:basedOn w:val="Fuentedeprrafopredeter"/>
    <w:link w:val="Ttulo5"/>
    <w:uiPriority w:val="9"/>
    <w:rsid w:val="00BE57EF"/>
    <w:rPr>
      <w:rFonts w:ascii="Frutiger LT Com 45 Light" w:eastAsiaTheme="majorEastAsia" w:hAnsi="Frutiger LT Com 45 Light" w:cstheme="majorBidi"/>
      <w:b/>
      <w:caps/>
      <w:color w:val="000000" w:themeColor="text1"/>
      <w:szCs w:val="24"/>
    </w:rPr>
  </w:style>
  <w:style w:type="character" w:styleId="Textoennegrita">
    <w:name w:val="Strong"/>
    <w:basedOn w:val="Fuentedeprrafopredeter"/>
    <w:uiPriority w:val="22"/>
    <w:qFormat/>
    <w:rsid w:val="00367BA3"/>
    <w:rPr>
      <w:b/>
      <w:bCs/>
    </w:rPr>
  </w:style>
  <w:style w:type="character" w:styleId="CdigoHTML">
    <w:name w:val="HTML Code"/>
    <w:basedOn w:val="Fuentedeprrafopredeter"/>
    <w:uiPriority w:val="99"/>
    <w:semiHidden/>
    <w:unhideWhenUsed/>
    <w:rsid w:val="00F84B31"/>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6819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6494">
      <w:bodyDiv w:val="1"/>
      <w:marLeft w:val="0"/>
      <w:marRight w:val="0"/>
      <w:marTop w:val="0"/>
      <w:marBottom w:val="0"/>
      <w:divBdr>
        <w:top w:val="none" w:sz="0" w:space="0" w:color="auto"/>
        <w:left w:val="none" w:sz="0" w:space="0" w:color="auto"/>
        <w:bottom w:val="none" w:sz="0" w:space="0" w:color="auto"/>
        <w:right w:val="none" w:sz="0" w:space="0" w:color="auto"/>
      </w:divBdr>
    </w:div>
    <w:div w:id="456875533">
      <w:bodyDiv w:val="1"/>
      <w:marLeft w:val="0"/>
      <w:marRight w:val="0"/>
      <w:marTop w:val="0"/>
      <w:marBottom w:val="0"/>
      <w:divBdr>
        <w:top w:val="none" w:sz="0" w:space="0" w:color="auto"/>
        <w:left w:val="none" w:sz="0" w:space="0" w:color="auto"/>
        <w:bottom w:val="none" w:sz="0" w:space="0" w:color="auto"/>
        <w:right w:val="none" w:sz="0" w:space="0" w:color="auto"/>
      </w:divBdr>
    </w:div>
    <w:div w:id="531840187">
      <w:bodyDiv w:val="1"/>
      <w:marLeft w:val="0"/>
      <w:marRight w:val="0"/>
      <w:marTop w:val="0"/>
      <w:marBottom w:val="0"/>
      <w:divBdr>
        <w:top w:val="none" w:sz="0" w:space="0" w:color="auto"/>
        <w:left w:val="none" w:sz="0" w:space="0" w:color="auto"/>
        <w:bottom w:val="none" w:sz="0" w:space="0" w:color="auto"/>
        <w:right w:val="none" w:sz="0" w:space="0" w:color="auto"/>
      </w:divBdr>
    </w:div>
    <w:div w:id="863636590">
      <w:bodyDiv w:val="1"/>
      <w:marLeft w:val="0"/>
      <w:marRight w:val="0"/>
      <w:marTop w:val="0"/>
      <w:marBottom w:val="0"/>
      <w:divBdr>
        <w:top w:val="none" w:sz="0" w:space="0" w:color="auto"/>
        <w:left w:val="none" w:sz="0" w:space="0" w:color="auto"/>
        <w:bottom w:val="none" w:sz="0" w:space="0" w:color="auto"/>
        <w:right w:val="none" w:sz="0" w:space="0" w:color="auto"/>
      </w:divBdr>
    </w:div>
    <w:div w:id="1056128507">
      <w:bodyDiv w:val="1"/>
      <w:marLeft w:val="0"/>
      <w:marRight w:val="0"/>
      <w:marTop w:val="0"/>
      <w:marBottom w:val="0"/>
      <w:divBdr>
        <w:top w:val="none" w:sz="0" w:space="0" w:color="auto"/>
        <w:left w:val="none" w:sz="0" w:space="0" w:color="auto"/>
        <w:bottom w:val="none" w:sz="0" w:space="0" w:color="auto"/>
        <w:right w:val="none" w:sz="0" w:space="0" w:color="auto"/>
      </w:divBdr>
    </w:div>
    <w:div w:id="1536116062">
      <w:bodyDiv w:val="1"/>
      <w:marLeft w:val="0"/>
      <w:marRight w:val="0"/>
      <w:marTop w:val="0"/>
      <w:marBottom w:val="0"/>
      <w:divBdr>
        <w:top w:val="none" w:sz="0" w:space="0" w:color="auto"/>
        <w:left w:val="none" w:sz="0" w:space="0" w:color="auto"/>
        <w:bottom w:val="none" w:sz="0" w:space="0" w:color="auto"/>
        <w:right w:val="none" w:sz="0" w:space="0" w:color="auto"/>
      </w:divBdr>
    </w:div>
    <w:div w:id="201353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e\Dropbox%20(WS%20Secretariat)\WS\Templates\Focus%20on%20Competitions%20and%20Projects\CAP_doc_cover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50DCE-D074-4ABD-82DA-2D4382950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CAP_doc_cover_v2.0.dotx</Template>
  <TotalTime>617</TotalTime>
  <Pages>17</Pages>
  <Words>3303</Words>
  <Characters>18170</Characters>
  <Application>Microsoft Office Word</Application>
  <DocSecurity>0</DocSecurity>
  <Lines>151</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 Kuehnel</dc:creator>
  <cp:keywords/>
  <dc:description/>
  <cp:lastModifiedBy>Sena CSET</cp:lastModifiedBy>
  <cp:revision>22</cp:revision>
  <cp:lastPrinted>2014-07-24T16:51:00Z</cp:lastPrinted>
  <dcterms:created xsi:type="dcterms:W3CDTF">2015-08-24T12:33:00Z</dcterms:created>
  <dcterms:modified xsi:type="dcterms:W3CDTF">2025-08-01T17:41:00Z</dcterms:modified>
</cp:coreProperties>
</file>